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EE49F" w14:textId="60FFEF7A" w:rsidR="00FC614B" w:rsidRPr="002E7E25" w:rsidRDefault="008550E1">
      <w:pPr>
        <w:jc w:val="center"/>
        <w:rPr>
          <w:rFonts w:ascii="Arial" w:hAnsi="Arial" w:cs="Arial"/>
          <w:sz w:val="26"/>
          <w:szCs w:val="26"/>
          <w:rPrChange w:id="0" w:author="Vijay Dhanasekaran" w:date="2018-04-21T17:20:00Z">
            <w:rPr>
              <w:rFonts w:ascii="Arial" w:hAnsi="Arial" w:cs="Arial"/>
              <w:color w:val="000000" w:themeColor="text1"/>
            </w:rPr>
          </w:rPrChange>
        </w:rPr>
        <w:pPrChange w:id="1" w:author="Vijay Dhanasekaran" w:date="2018-04-21T17:20:00Z">
          <w:pPr>
            <w:pStyle w:val="Heading1"/>
            <w:spacing w:line="360" w:lineRule="auto"/>
            <w:jc w:val="center"/>
          </w:pPr>
        </w:pPrChange>
      </w:pPr>
      <w:bookmarkStart w:id="2" w:name="_Toc383177806"/>
      <w:ins w:id="3" w:author="Vijay Dhanasekaran" w:date="2018-04-17T10:44:00Z">
        <w:r w:rsidRPr="002E7E25">
          <w:rPr>
            <w:rFonts w:ascii="Arial" w:hAnsi="Arial" w:cs="Arial"/>
            <w:sz w:val="26"/>
            <w:szCs w:val="26"/>
            <w:rPrChange w:id="4" w:author="Vijay Dhanasekaran" w:date="2018-04-21T17:20:00Z">
              <w:rPr>
                <w:rFonts w:ascii="Arial" w:hAnsi="Arial" w:cs="Arial"/>
                <w:b w:val="0"/>
                <w:bCs w:val="0"/>
                <w:color w:val="000000" w:themeColor="text1"/>
              </w:rPr>
            </w:rPrChange>
          </w:rPr>
          <w:t xml:space="preserve">Dynamics of </w:t>
        </w:r>
      </w:ins>
      <w:ins w:id="5" w:author="Vijay Dhanasekaran" w:date="2018-04-22T10:11:00Z">
        <w:r w:rsidR="0048284A">
          <w:rPr>
            <w:rFonts w:ascii="Arial" w:hAnsi="Arial" w:cs="Arial"/>
            <w:sz w:val="26"/>
            <w:szCs w:val="26"/>
          </w:rPr>
          <w:t xml:space="preserve">Dengue </w:t>
        </w:r>
      </w:ins>
      <w:ins w:id="6" w:author="Vijay Dhanasekaran" w:date="2018-04-17T10:44:00Z">
        <w:del w:id="7" w:author="Vijay Dhanasekaran" w:date="2018-04-22T10:11:00Z">
          <w:r w:rsidRPr="002E7E25" w:rsidDel="0048284A">
            <w:rPr>
              <w:rFonts w:ascii="Arial" w:hAnsi="Arial" w:cs="Arial"/>
              <w:sz w:val="26"/>
              <w:szCs w:val="26"/>
              <w:rPrChange w:id="8" w:author="Vijay Dhanasekaran" w:date="2018-04-21T17:20:00Z">
                <w:rPr>
                  <w:rFonts w:ascii="Arial" w:hAnsi="Arial" w:cs="Arial"/>
                  <w:b w:val="0"/>
                  <w:bCs w:val="0"/>
                  <w:color w:val="000000" w:themeColor="text1"/>
                </w:rPr>
              </w:rPrChange>
            </w:rPr>
            <w:delText>E</w:delText>
          </w:r>
        </w:del>
      </w:ins>
      <w:ins w:id="9" w:author="Vijay Dhanasekaran" w:date="2018-04-22T10:11:00Z">
        <w:r w:rsidR="0048284A">
          <w:rPr>
            <w:rFonts w:ascii="Arial" w:hAnsi="Arial" w:cs="Arial"/>
            <w:sz w:val="26"/>
            <w:szCs w:val="26"/>
          </w:rPr>
          <w:t>e</w:t>
        </w:r>
      </w:ins>
      <w:ins w:id="10" w:author="Vijay Dhanasekaran" w:date="2018-04-17T10:44:00Z">
        <w:r w:rsidRPr="002E7E25">
          <w:rPr>
            <w:rFonts w:ascii="Arial" w:hAnsi="Arial" w:cs="Arial"/>
            <w:sz w:val="26"/>
            <w:szCs w:val="26"/>
            <w:rPrChange w:id="11" w:author="Vijay Dhanasekaran" w:date="2018-04-21T17:20:00Z">
              <w:rPr>
                <w:rFonts w:ascii="Arial" w:hAnsi="Arial" w:cs="Arial"/>
                <w:b w:val="0"/>
                <w:bCs w:val="0"/>
                <w:color w:val="000000" w:themeColor="text1"/>
              </w:rPr>
            </w:rPrChange>
          </w:rPr>
          <w:t>pidemic</w:t>
        </w:r>
      </w:ins>
      <w:ins w:id="12" w:author="Vijay Dhanasekaran" w:date="2018-04-22T10:11:00Z">
        <w:r w:rsidR="0048284A">
          <w:rPr>
            <w:rFonts w:ascii="Arial" w:hAnsi="Arial" w:cs="Arial"/>
            <w:sz w:val="26"/>
            <w:szCs w:val="26"/>
          </w:rPr>
          <w:t>s</w:t>
        </w:r>
      </w:ins>
      <w:ins w:id="13" w:author="Vijay Dhanasekaran" w:date="2018-04-17T10:44:00Z">
        <w:del w:id="14" w:author="Vijay Dhanasekaran" w:date="2018-04-22T10:11:00Z">
          <w:r w:rsidRPr="002E7E25" w:rsidDel="0048284A">
            <w:rPr>
              <w:rFonts w:ascii="Arial" w:hAnsi="Arial" w:cs="Arial"/>
              <w:sz w:val="26"/>
              <w:szCs w:val="26"/>
              <w:rPrChange w:id="15" w:author="Vijay Dhanasekaran" w:date="2018-04-21T17:20:00Z">
                <w:rPr>
                  <w:rFonts w:ascii="Arial" w:hAnsi="Arial" w:cs="Arial"/>
                  <w:b w:val="0"/>
                  <w:bCs w:val="0"/>
                  <w:color w:val="000000" w:themeColor="text1"/>
                </w:rPr>
              </w:rPrChange>
            </w:rPr>
            <w:delText xml:space="preserve"> Dengue</w:delText>
          </w:r>
        </w:del>
        <w:r w:rsidRPr="002E7E25">
          <w:rPr>
            <w:rFonts w:ascii="Arial" w:hAnsi="Arial" w:cs="Arial"/>
            <w:sz w:val="26"/>
            <w:szCs w:val="26"/>
            <w:rPrChange w:id="16" w:author="Vijay Dhanasekaran" w:date="2018-04-21T17:20:00Z">
              <w:rPr>
                <w:rFonts w:ascii="Arial" w:hAnsi="Arial" w:cs="Arial"/>
                <w:b w:val="0"/>
                <w:bCs w:val="0"/>
                <w:color w:val="000000" w:themeColor="text1"/>
              </w:rPr>
            </w:rPrChange>
          </w:rPr>
          <w:t xml:space="preserve"> in Southeast Asia</w:t>
        </w:r>
      </w:ins>
    </w:p>
    <w:p w14:paraId="10B508EF" w14:textId="77777777" w:rsidR="002E7E25" w:rsidRDefault="002E7E25">
      <w:pPr>
        <w:rPr>
          <w:ins w:id="17" w:author="Vijay Dhanasekaran" w:date="2018-04-21T17:20:00Z"/>
          <w:rFonts w:ascii="Arial" w:hAnsi="Arial" w:cs="Arial"/>
          <w:color w:val="000000" w:themeColor="text1"/>
          <w:sz w:val="22"/>
          <w:szCs w:val="22"/>
        </w:rPr>
        <w:pPrChange w:id="18" w:author="Vijay Dhanasekaran" w:date="2018-04-21T17:19:00Z">
          <w:pPr>
            <w:pStyle w:val="Heading1"/>
            <w:spacing w:line="360" w:lineRule="auto"/>
          </w:pPr>
        </w:pPrChange>
      </w:pPr>
    </w:p>
    <w:p w14:paraId="527C8BF6" w14:textId="3307E9F7" w:rsidR="002E7E25" w:rsidRPr="002E7E25" w:rsidRDefault="002E7E25">
      <w:pPr>
        <w:spacing w:line="360" w:lineRule="auto"/>
        <w:rPr>
          <w:ins w:id="19" w:author="Vijay Dhanasekaran" w:date="2018-04-21T17:21:00Z"/>
          <w:rFonts w:ascii="Arial" w:hAnsi="Arial" w:cs="Arial"/>
          <w:color w:val="000000" w:themeColor="text1"/>
          <w:sz w:val="22"/>
          <w:szCs w:val="22"/>
        </w:rPr>
        <w:pPrChange w:id="20" w:author="Vijay Dhanasekaran" w:date="2018-04-22T10:12:00Z">
          <w:pPr>
            <w:pStyle w:val="Heading1"/>
            <w:spacing w:line="360" w:lineRule="auto"/>
          </w:pPr>
        </w:pPrChange>
      </w:pPr>
      <w:ins w:id="21" w:author="Vijay Dhanasekaran" w:date="2018-04-21T17:21:00Z">
        <w:r>
          <w:rPr>
            <w:rFonts w:ascii="Arial" w:hAnsi="Arial" w:cs="Arial"/>
            <w:b/>
            <w:color w:val="000000" w:themeColor="text1"/>
            <w:sz w:val="22"/>
            <w:szCs w:val="22"/>
          </w:rPr>
          <w:t>Authors</w:t>
        </w:r>
      </w:ins>
      <w:ins w:id="22" w:author="Vijay Dhanasekaran" w:date="2018-04-22T10:08:00Z">
        <w:r w:rsidR="001F3D6D">
          <w:rPr>
            <w:rFonts w:ascii="Arial" w:hAnsi="Arial" w:cs="Arial"/>
            <w:b/>
            <w:color w:val="000000" w:themeColor="text1"/>
            <w:sz w:val="22"/>
            <w:szCs w:val="22"/>
          </w:rPr>
          <w:t xml:space="preserve">: </w:t>
        </w:r>
      </w:ins>
    </w:p>
    <w:p w14:paraId="0F122E6B" w14:textId="77777777" w:rsidR="002E7E25" w:rsidRDefault="002E7E25">
      <w:pPr>
        <w:spacing w:line="360" w:lineRule="auto"/>
        <w:rPr>
          <w:ins w:id="23" w:author="Vijay Dhanasekaran" w:date="2018-04-22T10:08:00Z"/>
          <w:rFonts w:ascii="Arial" w:hAnsi="Arial" w:cs="Arial"/>
          <w:color w:val="000000" w:themeColor="text1"/>
          <w:sz w:val="22"/>
          <w:szCs w:val="22"/>
        </w:rPr>
        <w:pPrChange w:id="24" w:author="Vijay Dhanasekaran" w:date="2018-04-22T10:12:00Z">
          <w:pPr>
            <w:pStyle w:val="Heading1"/>
            <w:spacing w:line="360" w:lineRule="auto"/>
          </w:pPr>
        </w:pPrChange>
      </w:pPr>
    </w:p>
    <w:p w14:paraId="68325A9C" w14:textId="77777777" w:rsidR="001F3D6D" w:rsidRDefault="001F3D6D">
      <w:pPr>
        <w:spacing w:line="360" w:lineRule="auto"/>
        <w:rPr>
          <w:ins w:id="25" w:author="Vijay Dhanasekaran" w:date="2018-04-22T10:08:00Z"/>
          <w:rFonts w:ascii="Arial" w:hAnsi="Arial" w:cs="Arial"/>
          <w:color w:val="000000" w:themeColor="text1"/>
          <w:sz w:val="22"/>
          <w:szCs w:val="22"/>
        </w:rPr>
        <w:pPrChange w:id="26" w:author="Vijay Dhanasekaran" w:date="2018-04-22T10:12:00Z">
          <w:pPr>
            <w:pStyle w:val="Heading1"/>
            <w:spacing w:line="360" w:lineRule="auto"/>
          </w:pPr>
        </w:pPrChange>
      </w:pPr>
    </w:p>
    <w:p w14:paraId="3D6DC395" w14:textId="77777777" w:rsidR="001F3D6D" w:rsidRDefault="001F3D6D">
      <w:pPr>
        <w:spacing w:line="360" w:lineRule="auto"/>
        <w:rPr>
          <w:ins w:id="27" w:author="Vijay Dhanasekaran" w:date="2018-04-21T17:21:00Z"/>
          <w:rFonts w:ascii="Arial" w:hAnsi="Arial" w:cs="Arial"/>
          <w:color w:val="000000" w:themeColor="text1"/>
          <w:sz w:val="22"/>
          <w:szCs w:val="22"/>
        </w:rPr>
        <w:pPrChange w:id="28" w:author="Vijay Dhanasekaran" w:date="2018-04-22T10:12:00Z">
          <w:pPr>
            <w:pStyle w:val="Heading1"/>
            <w:spacing w:line="360" w:lineRule="auto"/>
          </w:pPr>
        </w:pPrChange>
      </w:pPr>
    </w:p>
    <w:p w14:paraId="2E901D8D" w14:textId="21F59077" w:rsidR="002E7E25" w:rsidRDefault="002E7E25">
      <w:pPr>
        <w:spacing w:line="360" w:lineRule="auto"/>
        <w:rPr>
          <w:ins w:id="29" w:author="Vijay Dhanasekaran" w:date="2018-04-21T17:21:00Z"/>
          <w:rFonts w:ascii="Arial" w:hAnsi="Arial" w:cs="Arial"/>
          <w:color w:val="000000" w:themeColor="text1"/>
          <w:sz w:val="22"/>
          <w:szCs w:val="22"/>
        </w:rPr>
        <w:pPrChange w:id="30" w:author="Vijay Dhanasekaran" w:date="2018-04-22T10:12:00Z">
          <w:pPr>
            <w:pStyle w:val="Heading1"/>
            <w:spacing w:line="360" w:lineRule="auto"/>
          </w:pPr>
        </w:pPrChange>
      </w:pPr>
      <w:ins w:id="31" w:author="Vijay Dhanasekaran" w:date="2018-04-21T17:21:00Z">
        <w:r>
          <w:rPr>
            <w:rFonts w:ascii="Arial" w:hAnsi="Arial" w:cs="Arial"/>
            <w:b/>
            <w:color w:val="000000" w:themeColor="text1"/>
            <w:sz w:val="22"/>
            <w:szCs w:val="22"/>
          </w:rPr>
          <w:t>Affiliation</w:t>
        </w:r>
        <w:r w:rsidR="001F3D6D">
          <w:rPr>
            <w:rFonts w:ascii="Arial" w:hAnsi="Arial" w:cs="Arial"/>
            <w:b/>
            <w:color w:val="000000" w:themeColor="text1"/>
            <w:sz w:val="22"/>
            <w:szCs w:val="22"/>
          </w:rPr>
          <w:t xml:space="preserve">: </w:t>
        </w:r>
      </w:ins>
    </w:p>
    <w:p w14:paraId="23EB38C9" w14:textId="77777777" w:rsidR="002E7E25" w:rsidRDefault="002E7E25">
      <w:pPr>
        <w:spacing w:line="360" w:lineRule="auto"/>
        <w:rPr>
          <w:ins w:id="32" w:author="Vijay Dhanasekaran" w:date="2018-04-21T17:21:00Z"/>
          <w:rFonts w:ascii="Arial" w:hAnsi="Arial" w:cs="Arial"/>
          <w:color w:val="000000" w:themeColor="text1"/>
          <w:sz w:val="22"/>
          <w:szCs w:val="22"/>
        </w:rPr>
        <w:pPrChange w:id="33" w:author="Vijay Dhanasekaran" w:date="2018-04-22T10:12:00Z">
          <w:pPr>
            <w:pStyle w:val="Heading1"/>
            <w:spacing w:line="360" w:lineRule="auto"/>
          </w:pPr>
        </w:pPrChange>
      </w:pPr>
    </w:p>
    <w:p w14:paraId="16F979E2" w14:textId="77777777" w:rsidR="001F3D6D" w:rsidRDefault="001F3D6D">
      <w:pPr>
        <w:spacing w:line="360" w:lineRule="auto"/>
        <w:rPr>
          <w:ins w:id="34" w:author="Vijay Dhanasekaran" w:date="2018-04-22T10:08:00Z"/>
          <w:rFonts w:ascii="Arial" w:hAnsi="Arial" w:cs="Arial"/>
          <w:color w:val="000000" w:themeColor="text1"/>
          <w:sz w:val="22"/>
          <w:szCs w:val="22"/>
        </w:rPr>
        <w:pPrChange w:id="35" w:author="Vijay Dhanasekaran" w:date="2018-04-22T10:12:00Z">
          <w:pPr>
            <w:pStyle w:val="Heading1"/>
            <w:spacing w:line="360" w:lineRule="auto"/>
          </w:pPr>
        </w:pPrChange>
      </w:pPr>
    </w:p>
    <w:p w14:paraId="7BC5A405" w14:textId="77777777" w:rsidR="001F3D6D" w:rsidRPr="00F8089A" w:rsidRDefault="001F3D6D">
      <w:pPr>
        <w:spacing w:line="360" w:lineRule="auto"/>
        <w:rPr>
          <w:ins w:id="36" w:author="Vijay Dhanasekaran" w:date="2018-04-22T10:08:00Z"/>
          <w:rFonts w:ascii="Arial" w:hAnsi="Arial" w:cs="Arial"/>
          <w:color w:val="000000" w:themeColor="text1"/>
          <w:sz w:val="22"/>
          <w:szCs w:val="22"/>
          <w:u w:val="double"/>
          <w:rPrChange w:id="37" w:author="Vijay Dhanasekaran" w:date="2018-05-01T14:53:00Z">
            <w:rPr>
              <w:ins w:id="38" w:author="Vijay Dhanasekaran" w:date="2018-04-22T10:08:00Z"/>
              <w:rFonts w:ascii="Arial" w:hAnsi="Arial" w:cs="Arial"/>
              <w:color w:val="000000" w:themeColor="text1"/>
              <w:sz w:val="22"/>
              <w:szCs w:val="22"/>
            </w:rPr>
          </w:rPrChange>
        </w:rPr>
        <w:pPrChange w:id="39" w:author="Vijay Dhanasekaran" w:date="2018-04-22T10:12:00Z">
          <w:pPr>
            <w:pStyle w:val="Heading1"/>
            <w:spacing w:line="360" w:lineRule="auto"/>
          </w:pPr>
        </w:pPrChange>
      </w:pPr>
      <w:bookmarkStart w:id="40" w:name="_GoBack"/>
    </w:p>
    <w:bookmarkEnd w:id="40"/>
    <w:p w14:paraId="64B3DCAD" w14:textId="77777777" w:rsidR="001F3D6D" w:rsidRDefault="008550E1">
      <w:pPr>
        <w:spacing w:line="360" w:lineRule="auto"/>
        <w:rPr>
          <w:ins w:id="41" w:author="Vijay Dhanasekaran" w:date="2018-04-22T10:08:00Z"/>
          <w:rFonts w:ascii="Arial" w:hAnsi="Arial" w:cs="Arial"/>
          <w:color w:val="000000" w:themeColor="text1"/>
          <w:sz w:val="22"/>
          <w:szCs w:val="22"/>
        </w:rPr>
        <w:pPrChange w:id="42" w:author="Vijay Dhanasekaran" w:date="2018-04-22T10:12:00Z">
          <w:pPr>
            <w:pStyle w:val="Heading1"/>
            <w:spacing w:line="360" w:lineRule="auto"/>
          </w:pPr>
        </w:pPrChange>
      </w:pPr>
      <w:ins w:id="43" w:author="Vijay Dhanasekaran" w:date="2018-04-17T10:44:00Z">
        <w:r w:rsidRPr="002E7E25">
          <w:rPr>
            <w:rFonts w:ascii="Arial" w:hAnsi="Arial" w:cs="Arial"/>
            <w:b/>
            <w:color w:val="000000" w:themeColor="text1"/>
            <w:sz w:val="22"/>
            <w:szCs w:val="22"/>
            <w:rPrChange w:id="44" w:author="Vijay Dhanasekaran" w:date="2018-04-21T17:20:00Z">
              <w:rPr>
                <w:rFonts w:ascii="Arial" w:hAnsi="Arial" w:cs="Arial"/>
                <w:b w:val="0"/>
                <w:bCs w:val="0"/>
                <w:color w:val="000000" w:themeColor="text1"/>
              </w:rPr>
            </w:rPrChange>
          </w:rPr>
          <w:t>Abstract</w:t>
        </w:r>
      </w:ins>
    </w:p>
    <w:p w14:paraId="3AA64031" w14:textId="77777777" w:rsidR="001F3D6D" w:rsidRDefault="001F3D6D">
      <w:pPr>
        <w:spacing w:line="360" w:lineRule="auto"/>
        <w:rPr>
          <w:ins w:id="45" w:author="Vijay Dhanasekaran" w:date="2018-04-22T10:08:00Z"/>
          <w:rFonts w:ascii="Arial" w:hAnsi="Arial" w:cs="Arial"/>
          <w:color w:val="000000" w:themeColor="text1"/>
          <w:sz w:val="22"/>
          <w:szCs w:val="22"/>
        </w:rPr>
        <w:pPrChange w:id="46" w:author="Vijay Dhanasekaran" w:date="2018-04-22T10:12:00Z">
          <w:pPr>
            <w:pStyle w:val="Heading1"/>
            <w:spacing w:line="360" w:lineRule="auto"/>
          </w:pPr>
        </w:pPrChange>
      </w:pPr>
    </w:p>
    <w:p w14:paraId="299410E1" w14:textId="6325C292" w:rsidR="008550E1" w:rsidRPr="002E7E25" w:rsidDel="002E7E25" w:rsidRDefault="008550E1">
      <w:pPr>
        <w:spacing w:line="360" w:lineRule="auto"/>
        <w:rPr>
          <w:del w:id="47" w:author="Vijay Dhanasekaran" w:date="2018-04-21T17:19:00Z"/>
          <w:rFonts w:ascii="Arial" w:hAnsi="Arial" w:cs="Arial"/>
          <w:sz w:val="22"/>
          <w:szCs w:val="22"/>
          <w:rPrChange w:id="48" w:author="Vijay Dhanasekaran" w:date="2018-04-21T17:20:00Z">
            <w:rPr>
              <w:del w:id="49" w:author="Vijay Dhanasekaran" w:date="2018-04-21T17:19:00Z"/>
              <w:rFonts w:ascii="Arial" w:hAnsi="Arial" w:cs="Arial"/>
              <w:sz w:val="22"/>
              <w:szCs w:val="22"/>
            </w:rPr>
          </w:rPrChange>
        </w:rPr>
        <w:pPrChange w:id="50" w:author="Vijay Dhanasekaran" w:date="2018-04-22T10:12:00Z">
          <w:pPr>
            <w:pStyle w:val="Heading1"/>
            <w:spacing w:line="360" w:lineRule="auto"/>
          </w:pPr>
        </w:pPrChange>
      </w:pPr>
      <w:ins w:id="51" w:author="Vijay Dhanasekaran" w:date="2018-04-17T10:44:00Z">
        <w:del w:id="52" w:author="Vijay Dhanasekaran" w:date="2018-04-22T10:08:00Z">
          <w:r w:rsidRPr="002E7E25" w:rsidDel="001F3D6D">
            <w:rPr>
              <w:rFonts w:ascii="Arial" w:hAnsi="Arial" w:cs="Arial"/>
              <w:b/>
              <w:color w:val="000000" w:themeColor="text1"/>
              <w:sz w:val="22"/>
              <w:szCs w:val="22"/>
              <w:rPrChange w:id="53" w:author="Vijay Dhanasekaran" w:date="2018-04-21T17:20:00Z">
                <w:rPr>
                  <w:rFonts w:ascii="Arial" w:hAnsi="Arial" w:cs="Arial"/>
                  <w:b w:val="0"/>
                  <w:bCs w:val="0"/>
                  <w:color w:val="000000" w:themeColor="text1"/>
                </w:rPr>
              </w:rPrChange>
            </w:rPr>
            <w:delText>.</w:delText>
          </w:r>
        </w:del>
      </w:ins>
    </w:p>
    <w:p w14:paraId="2C0DB00B" w14:textId="77777777" w:rsidR="002E7E25" w:rsidRPr="002E7E25" w:rsidRDefault="002E7E25">
      <w:pPr>
        <w:spacing w:line="360" w:lineRule="auto"/>
        <w:rPr>
          <w:ins w:id="54" w:author="Vijay Dhanasekaran" w:date="2018-04-21T17:19:00Z"/>
          <w:rFonts w:ascii="Arial" w:hAnsi="Arial" w:cs="Arial"/>
          <w:sz w:val="22"/>
          <w:szCs w:val="22"/>
          <w:rPrChange w:id="55" w:author="Vijay Dhanasekaran" w:date="2018-04-21T17:20:00Z">
            <w:rPr>
              <w:ins w:id="56" w:author="Vijay Dhanasekaran" w:date="2018-04-21T17:19:00Z"/>
              <w:rFonts w:ascii="Arial" w:hAnsi="Arial" w:cs="Arial"/>
              <w:color w:val="000000" w:themeColor="text1"/>
            </w:rPr>
          </w:rPrChange>
        </w:rPr>
        <w:pPrChange w:id="57" w:author="Vijay Dhanasekaran" w:date="2018-04-22T10:12:00Z">
          <w:pPr>
            <w:pStyle w:val="Heading1"/>
            <w:spacing w:line="360" w:lineRule="auto"/>
          </w:pPr>
        </w:pPrChange>
      </w:pPr>
    </w:p>
    <w:p w14:paraId="74BB3121" w14:textId="5933DF8F" w:rsidR="008550E1" w:rsidRPr="007C6536" w:rsidDel="002E7E25" w:rsidRDefault="008550E1">
      <w:pPr>
        <w:spacing w:line="360" w:lineRule="auto"/>
        <w:jc w:val="both"/>
        <w:rPr>
          <w:ins w:id="58" w:author="Vijay Dhanasekaran" w:date="2018-04-17T10:45:00Z"/>
          <w:del w:id="59" w:author="Vijay Dhanasekaran" w:date="2018-04-21T17:19:00Z"/>
          <w:rFonts w:ascii="Arial" w:hAnsi="Arial" w:cs="Arial"/>
          <w:sz w:val="22"/>
          <w:szCs w:val="22"/>
        </w:rPr>
        <w:pPrChange w:id="60" w:author="Vijay Dhanasekaran" w:date="2018-04-22T10:12:00Z">
          <w:pPr>
            <w:pStyle w:val="Heading1"/>
            <w:spacing w:line="360" w:lineRule="auto"/>
          </w:pPr>
        </w:pPrChange>
      </w:pPr>
      <w:ins w:id="61" w:author="Vijay Dhanasekaran" w:date="2018-04-17T10:45:00Z">
        <w:r w:rsidRPr="002E7E25">
          <w:rPr>
            <w:rFonts w:ascii="Arial" w:hAnsi="Arial" w:cs="Arial"/>
            <w:bCs/>
            <w:sz w:val="22"/>
            <w:szCs w:val="22"/>
          </w:rPr>
          <w:t>The circulation of four antigenically distinct serotypes of Dengue viruses complicate the development and implementation of vaccination in humans, leaving eradication of mosquito vectors as the main mode of control. Despite intensive mosquito control measures, Singapore has regularly observed dengue with periodic occurrences of epidemic Dengue, indicating a lack of understanding in the epidemiology of Dengue. Through comprehensive genomic analysis of D</w:t>
        </w:r>
        <w:r w:rsidRPr="007C6536">
          <w:rPr>
            <w:rFonts w:ascii="Arial" w:hAnsi="Arial" w:cs="Arial"/>
            <w:bCs/>
            <w:sz w:val="22"/>
            <w:szCs w:val="22"/>
          </w:rPr>
          <w:t>ENV collected globally, we show that S that</w:t>
        </w:r>
      </w:ins>
      <w:ins w:id="62" w:author="Vijay Dhanasekaran" w:date="2018-04-17T10:46:00Z">
        <w:r w:rsidRPr="007C6536">
          <w:rPr>
            <w:rFonts w:ascii="Arial" w:hAnsi="Arial" w:cs="Arial"/>
            <w:bCs/>
            <w:sz w:val="22"/>
            <w:szCs w:val="22"/>
          </w:rPr>
          <w:t xml:space="preserve"> the diversity of Dengue in Singapore is determined by.... </w:t>
        </w:r>
      </w:ins>
    </w:p>
    <w:p w14:paraId="7A2BACEF" w14:textId="77777777" w:rsidR="002E7E25" w:rsidRDefault="002E7E25">
      <w:pPr>
        <w:spacing w:line="360" w:lineRule="auto"/>
        <w:jc w:val="both"/>
        <w:rPr>
          <w:ins w:id="63" w:author="Vijay Dhanasekaran" w:date="2018-04-21T17:21:00Z"/>
          <w:rFonts w:ascii="Arial" w:hAnsi="Arial" w:cs="Arial"/>
          <w:sz w:val="22"/>
          <w:szCs w:val="22"/>
        </w:rPr>
        <w:pPrChange w:id="64" w:author="Vijay Dhanasekaran" w:date="2018-04-22T10:12:00Z">
          <w:pPr>
            <w:pStyle w:val="Heading1"/>
            <w:spacing w:line="360" w:lineRule="auto"/>
          </w:pPr>
        </w:pPrChange>
      </w:pPr>
    </w:p>
    <w:p w14:paraId="78963F03" w14:textId="77777777" w:rsidR="002E7E25" w:rsidRDefault="002E7E25">
      <w:pPr>
        <w:rPr>
          <w:ins w:id="65" w:author="Vijay Dhanasekaran" w:date="2018-04-21T17:21:00Z"/>
          <w:rFonts w:ascii="Arial" w:hAnsi="Arial" w:cs="Arial"/>
          <w:sz w:val="22"/>
          <w:szCs w:val="22"/>
        </w:rPr>
        <w:pPrChange w:id="66" w:author="Vijay Dhanasekaran" w:date="2018-04-21T17:19:00Z">
          <w:pPr>
            <w:pStyle w:val="Heading1"/>
            <w:spacing w:line="360" w:lineRule="auto"/>
          </w:pPr>
        </w:pPrChange>
      </w:pPr>
    </w:p>
    <w:p w14:paraId="36FC4F66" w14:textId="77777777" w:rsidR="00000000" w:rsidRDefault="00F8089A">
      <w:pPr>
        <w:rPr>
          <w:ins w:id="67" w:author="Vijay Dhanasekaran" w:date="2018-04-21T17:18:00Z"/>
          <w:rFonts w:ascii="Arial" w:hAnsi="Arial" w:cs="Arial"/>
          <w:sz w:val="22"/>
          <w:szCs w:val="22"/>
          <w:rPrChange w:id="68" w:author="Vijay Dhanasekaran" w:date="2018-04-21T17:20:00Z">
            <w:rPr>
              <w:ins w:id="69" w:author="Vijay Dhanasekaran" w:date="2018-04-21T17:18:00Z"/>
              <w:rFonts w:ascii="Arial" w:hAnsi="Arial" w:cs="Arial"/>
              <w:color w:val="000000" w:themeColor="text1"/>
              <w:sz w:val="22"/>
              <w:szCs w:val="22"/>
            </w:rPr>
          </w:rPrChange>
        </w:rPr>
        <w:sectPr w:rsidR="00000000" w:rsidSect="0048284A">
          <w:pgSz w:w="11900" w:h="16840"/>
          <w:pgMar w:top="1985" w:right="1440" w:bottom="1985" w:left="1440" w:header="709" w:footer="709" w:gutter="0"/>
          <w:cols w:space="708"/>
          <w:docGrid w:linePitch="360"/>
          <w:sectPrChange w:id="70" w:author="Vijay Dhanasekaran" w:date="2018-04-22T10:10:00Z">
            <w:sectPr w:rsidR="00000000" w:rsidSect="0048284A">
              <w:pgMar w:top="1440" w:right="1440" w:bottom="1440" w:left="1440" w:header="709" w:footer="709" w:gutter="0"/>
            </w:sectPr>
          </w:sectPrChange>
        </w:sectPr>
        <w:pPrChange w:id="71" w:author="Vijay Dhanasekaran" w:date="2018-04-21T17:19:00Z">
          <w:pPr>
            <w:pStyle w:val="Heading1"/>
            <w:spacing w:line="360" w:lineRule="auto"/>
          </w:pPr>
        </w:pPrChange>
      </w:pPr>
    </w:p>
    <w:p w14:paraId="6BFB9328" w14:textId="5B77203A" w:rsidR="00D567D5" w:rsidRDefault="00D567D5">
      <w:pPr>
        <w:spacing w:line="360" w:lineRule="auto"/>
        <w:jc w:val="both"/>
        <w:rPr>
          <w:ins w:id="72" w:author="Vijay Dhanasekaran" w:date="2018-04-22T10:08:00Z"/>
          <w:rFonts w:ascii="Arial" w:hAnsi="Arial" w:cs="Arial"/>
          <w:color w:val="000000" w:themeColor="text1"/>
          <w:sz w:val="22"/>
          <w:szCs w:val="22"/>
        </w:rPr>
        <w:pPrChange w:id="73" w:author="Vijay Dhanasekaran" w:date="2018-04-21T17:21:00Z">
          <w:pPr>
            <w:pStyle w:val="Heading1"/>
            <w:spacing w:line="360" w:lineRule="auto"/>
          </w:pPr>
        </w:pPrChange>
      </w:pPr>
      <w:r w:rsidRPr="002E7E25">
        <w:rPr>
          <w:rFonts w:ascii="Arial" w:hAnsi="Arial" w:cs="Arial"/>
          <w:b/>
          <w:color w:val="000000" w:themeColor="text1"/>
          <w:sz w:val="22"/>
          <w:szCs w:val="22"/>
          <w:rPrChange w:id="74" w:author="Vijay Dhanasekaran" w:date="2018-04-21T17:20:00Z">
            <w:rPr>
              <w:rFonts w:ascii="Arial" w:hAnsi="Arial" w:cs="Arial"/>
              <w:b w:val="0"/>
              <w:bCs w:val="0"/>
              <w:color w:val="000000" w:themeColor="text1"/>
            </w:rPr>
          </w:rPrChange>
        </w:rPr>
        <w:lastRenderedPageBreak/>
        <w:t>Introduction</w:t>
      </w:r>
      <w:bookmarkEnd w:id="2"/>
    </w:p>
    <w:p w14:paraId="5E82EE18" w14:textId="77777777" w:rsidR="0048284A" w:rsidDel="0048284A" w:rsidRDefault="0048284A" w:rsidP="002E7E25">
      <w:pPr>
        <w:spacing w:line="360" w:lineRule="auto"/>
        <w:jc w:val="both"/>
        <w:rPr>
          <w:del w:id="75" w:author="Vijay Dhanasekaran" w:date="2018-04-22T10:11:00Z"/>
          <w:rFonts w:ascii="Arial" w:hAnsi="Arial" w:cs="Arial"/>
          <w:sz w:val="22"/>
          <w:szCs w:val="22"/>
        </w:rPr>
      </w:pPr>
    </w:p>
    <w:p w14:paraId="757CF8AC" w14:textId="77777777" w:rsidR="0048284A" w:rsidRPr="002E7E25" w:rsidRDefault="0048284A">
      <w:pPr>
        <w:spacing w:line="360" w:lineRule="auto"/>
        <w:jc w:val="both"/>
        <w:rPr>
          <w:ins w:id="76" w:author="Vijay Dhanasekaran" w:date="2018-04-22T10:11:00Z"/>
          <w:rFonts w:ascii="Arial" w:hAnsi="Arial" w:cs="Arial"/>
          <w:color w:val="000000" w:themeColor="text1"/>
          <w:sz w:val="22"/>
          <w:szCs w:val="22"/>
          <w:rPrChange w:id="77" w:author="Vijay Dhanasekaran" w:date="2018-04-21T17:20:00Z">
            <w:rPr>
              <w:ins w:id="78" w:author="Vijay Dhanasekaran" w:date="2018-04-22T10:11:00Z"/>
              <w:rFonts w:ascii="Arial" w:hAnsi="Arial" w:cs="Arial"/>
              <w:color w:val="000000" w:themeColor="text1"/>
            </w:rPr>
          </w:rPrChange>
        </w:rPr>
        <w:pPrChange w:id="79" w:author="Vijay Dhanasekaran" w:date="2018-04-21T17:21:00Z">
          <w:pPr>
            <w:pStyle w:val="Heading1"/>
            <w:spacing w:line="360" w:lineRule="auto"/>
          </w:pPr>
        </w:pPrChange>
      </w:pPr>
    </w:p>
    <w:p w14:paraId="1E2FCA0C" w14:textId="55AE9454" w:rsidR="00D567D5" w:rsidRPr="002E7E25" w:rsidRDefault="00D567D5" w:rsidP="002E7E25">
      <w:pPr>
        <w:spacing w:line="360" w:lineRule="auto"/>
        <w:jc w:val="both"/>
        <w:rPr>
          <w:rFonts w:ascii="Arial" w:hAnsi="Arial" w:cs="Arial"/>
          <w:sz w:val="22"/>
          <w:szCs w:val="22"/>
        </w:rPr>
      </w:pPr>
      <w:r w:rsidRPr="002E7E25">
        <w:rPr>
          <w:rFonts w:ascii="Arial" w:hAnsi="Arial" w:cs="Arial"/>
          <w:sz w:val="22"/>
          <w:szCs w:val="22"/>
        </w:rPr>
        <w:t xml:space="preserve">Dengue is a </w:t>
      </w:r>
      <w:ins w:id="80" w:author="Vijay Dhanasekaran" w:date="2018-04-17T10:46:00Z">
        <w:r w:rsidR="008550E1" w:rsidRPr="002E7E25">
          <w:rPr>
            <w:rFonts w:ascii="Arial" w:hAnsi="Arial" w:cs="Arial"/>
            <w:sz w:val="22"/>
            <w:szCs w:val="22"/>
          </w:rPr>
          <w:t xml:space="preserve">major </w:t>
        </w:r>
      </w:ins>
      <w:r w:rsidRPr="002E7E25">
        <w:rPr>
          <w:rFonts w:ascii="Arial" w:hAnsi="Arial" w:cs="Arial"/>
          <w:sz w:val="22"/>
          <w:szCs w:val="22"/>
        </w:rPr>
        <w:t xml:space="preserve">public health burden affecting over 3 million </w:t>
      </w:r>
      <w:ins w:id="81" w:author="Vijay Dhanasekaran" w:date="2018-04-17T10:47:00Z">
        <w:r w:rsidR="008550E1" w:rsidRPr="002E7E25">
          <w:rPr>
            <w:rFonts w:ascii="Arial" w:hAnsi="Arial" w:cs="Arial"/>
            <w:sz w:val="22"/>
            <w:szCs w:val="22"/>
          </w:rPr>
          <w:t xml:space="preserve">people annually in more than 100 </w:t>
        </w:r>
      </w:ins>
      <w:ins w:id="82" w:author="Vijay Dhanasekaran" w:date="2018-04-17T11:04:00Z">
        <w:r w:rsidR="004E05C6" w:rsidRPr="002E7E25">
          <w:rPr>
            <w:rFonts w:ascii="Arial" w:hAnsi="Arial" w:cs="Arial"/>
            <w:sz w:val="22"/>
            <w:szCs w:val="22"/>
          </w:rPr>
          <w:t xml:space="preserve">endemic </w:t>
        </w:r>
      </w:ins>
      <w:ins w:id="83" w:author="Vijay Dhanasekaran" w:date="2018-04-17T10:47:00Z">
        <w:r w:rsidR="008550E1" w:rsidRPr="002E7E25">
          <w:rPr>
            <w:rFonts w:ascii="Arial" w:hAnsi="Arial" w:cs="Arial"/>
            <w:sz w:val="22"/>
            <w:szCs w:val="22"/>
          </w:rPr>
          <w:t xml:space="preserve">countries </w:t>
        </w:r>
      </w:ins>
      <w:r w:rsidRPr="002E7E25">
        <w:rPr>
          <w:rFonts w:ascii="Arial" w:hAnsi="Arial" w:cs="Arial"/>
          <w:sz w:val="22"/>
          <w:szCs w:val="22"/>
        </w:rPr>
        <w:fldChar w:fldCharType="begin">
          <w:fldData xml:space="preserve">PEVuZE5vdGU+PENpdGU+PEF1dGhvcj5DZWNpbGlhPC9BdXRob3I+PFllYXI+MjAxNzwvWWVhcj48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PEVuZE5vdGU+PENpdGU+PEF1dGhvcj5DZWNpbGlhPC9BdXRob3I+PFllYXI+MjAxNzwvWWVhcj48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F45395" w:rsidRPr="002E7E25">
        <w:rPr>
          <w:rFonts w:ascii="Arial" w:hAnsi="Arial" w:cs="Arial"/>
          <w:noProof/>
          <w:sz w:val="22"/>
          <w:szCs w:val="22"/>
        </w:rPr>
        <w:t>(1-6)</w:t>
      </w:r>
      <w:r w:rsidRPr="002E7E25">
        <w:rPr>
          <w:rFonts w:ascii="Arial" w:hAnsi="Arial" w:cs="Arial"/>
          <w:sz w:val="22"/>
          <w:szCs w:val="22"/>
        </w:rPr>
        <w:fldChar w:fldCharType="end"/>
      </w:r>
      <w:ins w:id="84" w:author="Vijay Dhanasekaran" w:date="2018-04-17T10:48:00Z">
        <w:r w:rsidR="008550E1" w:rsidRPr="002E7E25">
          <w:rPr>
            <w:rFonts w:ascii="Arial" w:hAnsi="Arial" w:cs="Arial"/>
            <w:sz w:val="22"/>
            <w:szCs w:val="22"/>
          </w:rPr>
          <w:t>, with a</w:t>
        </w:r>
      </w:ins>
      <w:ins w:id="85" w:author="Vijay Dhanasekaran" w:date="2018-04-17T10:47:00Z">
        <w:r w:rsidR="008550E1" w:rsidRPr="002E7E25">
          <w:rPr>
            <w:rFonts w:ascii="Arial" w:hAnsi="Arial" w:cs="Arial"/>
            <w:sz w:val="22"/>
            <w:szCs w:val="22"/>
          </w:rPr>
          <w:t xml:space="preserve">pproximately 40 million people reported annually with dengue infection. </w:t>
        </w:r>
      </w:ins>
      <w:r w:rsidR="00690136" w:rsidRPr="002E7E25">
        <w:rPr>
          <w:rFonts w:ascii="Arial" w:hAnsi="Arial" w:cs="Arial"/>
          <w:sz w:val="22"/>
          <w:szCs w:val="22"/>
        </w:rPr>
        <w:t>The primary vector for dengue is the</w:t>
      </w:r>
      <w:r w:rsidR="00690136" w:rsidRPr="002E7E25">
        <w:rPr>
          <w:rFonts w:ascii="Arial" w:hAnsi="Arial" w:cs="Arial"/>
          <w:i/>
          <w:sz w:val="22"/>
          <w:szCs w:val="22"/>
        </w:rPr>
        <w:t xml:space="preserve"> Aedes</w:t>
      </w:r>
      <w:r w:rsidR="00690136" w:rsidRPr="002E7E25">
        <w:rPr>
          <w:rFonts w:ascii="Arial" w:hAnsi="Arial" w:cs="Arial"/>
          <w:sz w:val="22"/>
          <w:szCs w:val="22"/>
        </w:rPr>
        <w:t xml:space="preserve"> species of mosquito, which aids in the spread of the virus due to its global abundance, as well as its ability to feed during the day </w:t>
      </w:r>
      <w:r w:rsidR="00690136" w:rsidRPr="002E7E25">
        <w:rPr>
          <w:rFonts w:ascii="Arial" w:hAnsi="Arial" w:cs="Arial"/>
          <w:sz w:val="22"/>
          <w:szCs w:val="22"/>
        </w:rPr>
        <w:fldChar w:fldCharType="begin">
          <w:fldData xml:space="preserve">PEVuZE5vdGU+PENpdGU+PEF1dGhvcj5Bc2doYXI8L0F1dGhvcj48WWVhcj4yMDE2PC9ZZWFyPjxS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PEVuZE5vdGU+PENpdGU+PEF1dGhvcj5Bc2doYXI8L0F1dGhvcj48WWVhcj4yMDE2PC9ZZWFyPjxS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690136" w:rsidRPr="002E7E25">
        <w:rPr>
          <w:rFonts w:ascii="Arial" w:hAnsi="Arial" w:cs="Arial"/>
          <w:sz w:val="22"/>
          <w:szCs w:val="22"/>
        </w:rPr>
      </w:r>
      <w:r w:rsidR="00690136" w:rsidRPr="002E7E25">
        <w:rPr>
          <w:rFonts w:ascii="Arial" w:hAnsi="Arial" w:cs="Arial"/>
          <w:sz w:val="22"/>
          <w:szCs w:val="22"/>
        </w:rPr>
        <w:fldChar w:fldCharType="separate"/>
      </w:r>
      <w:r w:rsidR="00F45395" w:rsidRPr="002E7E25">
        <w:rPr>
          <w:rFonts w:ascii="Arial" w:hAnsi="Arial" w:cs="Arial"/>
          <w:noProof/>
          <w:sz w:val="22"/>
          <w:szCs w:val="22"/>
        </w:rPr>
        <w:t>(7-18)</w:t>
      </w:r>
      <w:r w:rsidR="00690136" w:rsidRPr="002E7E25">
        <w:rPr>
          <w:rFonts w:ascii="Arial" w:hAnsi="Arial" w:cs="Arial"/>
          <w:sz w:val="22"/>
          <w:szCs w:val="22"/>
        </w:rPr>
        <w:fldChar w:fldCharType="end"/>
      </w:r>
      <w:r w:rsidR="00690136" w:rsidRPr="002E7E25">
        <w:rPr>
          <w:rFonts w:ascii="Arial" w:hAnsi="Arial" w:cs="Arial"/>
          <w:sz w:val="22"/>
          <w:szCs w:val="22"/>
        </w:rPr>
        <w:t xml:space="preserve">. DENV is endemic to many regions, including Africa, </w:t>
      </w:r>
      <w:ins w:id="86" w:author="Vijay Dhanasekaran" w:date="2018-04-17T11:21:00Z">
        <w:r w:rsidR="00690136" w:rsidRPr="002E7E25">
          <w:rPr>
            <w:rFonts w:ascii="Arial" w:hAnsi="Arial" w:cs="Arial"/>
            <w:sz w:val="22"/>
            <w:szCs w:val="22"/>
          </w:rPr>
          <w:t xml:space="preserve">South and </w:t>
        </w:r>
      </w:ins>
      <w:r w:rsidR="00690136" w:rsidRPr="002E7E25">
        <w:rPr>
          <w:rFonts w:ascii="Arial" w:hAnsi="Arial" w:cs="Arial"/>
          <w:sz w:val="22"/>
          <w:szCs w:val="22"/>
        </w:rPr>
        <w:t xml:space="preserve">Southeast Asia, the Pacific, and the northern regions of Australia </w:t>
      </w:r>
      <w:r w:rsidR="00690136" w:rsidRPr="002E7E25">
        <w:rPr>
          <w:rFonts w:ascii="Arial" w:hAnsi="Arial" w:cs="Arial"/>
          <w:sz w:val="22"/>
          <w:szCs w:val="22"/>
        </w:rPr>
        <w:fldChar w:fldCharType="begin">
          <w:fldData xml:space="preserve">PEVuZE5vdGU+PENpdGU+PEF1dGhvcj5BbmRyYWRlPC9BdXRob3I+PFllYXI+MjAxNjwvWWVhcj48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PEVuZE5vdGU+PENpdGU+PEF1dGhvcj5BbmRyYWRlPC9BdXRob3I+PFllYXI+MjAxNjwvWWVhcj48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690136" w:rsidRPr="002E7E25">
        <w:rPr>
          <w:rFonts w:ascii="Arial" w:hAnsi="Arial" w:cs="Arial"/>
          <w:sz w:val="22"/>
          <w:szCs w:val="22"/>
        </w:rPr>
      </w:r>
      <w:r w:rsidR="00690136" w:rsidRPr="002E7E25">
        <w:rPr>
          <w:rFonts w:ascii="Arial" w:hAnsi="Arial" w:cs="Arial"/>
          <w:sz w:val="22"/>
          <w:szCs w:val="22"/>
        </w:rPr>
        <w:fldChar w:fldCharType="separate"/>
      </w:r>
      <w:r w:rsidR="00F45395" w:rsidRPr="002E7E25">
        <w:rPr>
          <w:rFonts w:ascii="Arial" w:hAnsi="Arial" w:cs="Arial"/>
          <w:noProof/>
          <w:sz w:val="22"/>
          <w:szCs w:val="22"/>
        </w:rPr>
        <w:t>(7, 8, 13, 14, 16, 19-25)</w:t>
      </w:r>
      <w:r w:rsidR="00690136" w:rsidRPr="002E7E25">
        <w:rPr>
          <w:rFonts w:ascii="Arial" w:hAnsi="Arial" w:cs="Arial"/>
          <w:sz w:val="22"/>
          <w:szCs w:val="22"/>
        </w:rPr>
        <w:fldChar w:fldCharType="end"/>
      </w:r>
      <w:r w:rsidR="00690136" w:rsidRPr="002E7E25">
        <w:rPr>
          <w:rFonts w:ascii="Arial" w:hAnsi="Arial" w:cs="Arial"/>
          <w:sz w:val="22"/>
          <w:szCs w:val="22"/>
        </w:rPr>
        <w:t>.</w:t>
      </w:r>
      <w:ins w:id="87" w:author="Vijay Dhanasekaran" w:date="2018-04-17T11:20:00Z">
        <w:r w:rsidR="00690136" w:rsidRPr="002E7E25">
          <w:rPr>
            <w:rFonts w:ascii="Arial" w:hAnsi="Arial" w:cs="Arial"/>
            <w:sz w:val="22"/>
            <w:szCs w:val="22"/>
          </w:rPr>
          <w:t xml:space="preserve"> </w:t>
        </w:r>
      </w:ins>
      <w:r w:rsidRPr="002E7E25">
        <w:rPr>
          <w:rFonts w:ascii="Arial" w:hAnsi="Arial" w:cs="Arial"/>
          <w:sz w:val="22"/>
          <w:szCs w:val="22"/>
        </w:rPr>
        <w:t xml:space="preserve">Due to factors such as population growth, urbanisation, and the continuous increase in global travel, greater numbers of the population are at risk as a consequence of the upsurge of vectors carrying dengue virus (DENV), and their ability to circulate in new and endemic areas </w:t>
      </w:r>
      <w:r w:rsidRPr="002E7E25">
        <w:rPr>
          <w:rFonts w:ascii="Arial" w:hAnsi="Arial" w:cs="Arial"/>
          <w:sz w:val="22"/>
          <w:szCs w:val="22"/>
        </w:rPr>
        <w:fldChar w:fldCharType="begin">
          <w:fldData xml:space="preserve">PEVuZE5vdGU+PENpdGU+PEF1dGhvcj5EYXNoPC9BdXRob3I+PFllYXI+MjAxNTwvWWVhcj48UmVj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PEVuZE5vdGU+PENpdGU+PEF1dGhvcj5EYXNoPC9BdXRob3I+PFllYXI+MjAxNTwvWWVhcj48UmVj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F45395" w:rsidRPr="002E7E25">
        <w:rPr>
          <w:rFonts w:ascii="Arial" w:hAnsi="Arial" w:cs="Arial"/>
          <w:noProof/>
          <w:sz w:val="22"/>
          <w:szCs w:val="22"/>
        </w:rPr>
        <w:t>(6, 26-29)</w:t>
      </w:r>
      <w:r w:rsidRPr="002E7E25">
        <w:rPr>
          <w:rFonts w:ascii="Arial" w:hAnsi="Arial" w:cs="Arial"/>
          <w:sz w:val="22"/>
          <w:szCs w:val="22"/>
        </w:rPr>
        <w:fldChar w:fldCharType="end"/>
      </w:r>
      <w:r w:rsidRPr="002E7E25">
        <w:rPr>
          <w:rFonts w:ascii="Arial" w:hAnsi="Arial" w:cs="Arial"/>
          <w:sz w:val="22"/>
          <w:szCs w:val="22"/>
        </w:rPr>
        <w:t>. There is a need for a safe and effective vaccine in order to combat and prevent the morbidity and mortality resulting from DENV infection</w:t>
      </w:r>
      <w:ins w:id="88" w:author="Vijay Dhanasekaran" w:date="2018-04-17T11:21:00Z">
        <w:r w:rsidR="00690136" w:rsidRPr="002E7E25">
          <w:rPr>
            <w:rFonts w:ascii="Arial" w:hAnsi="Arial" w:cs="Arial"/>
            <w:sz w:val="22"/>
            <w:szCs w:val="22"/>
          </w:rPr>
          <w:t>, however t</w:t>
        </w:r>
      </w:ins>
      <w:ins w:id="89" w:author="Vijay Dhanasekaran" w:date="2018-04-17T10:48:00Z">
        <w:r w:rsidR="008550E1" w:rsidRPr="002E7E25">
          <w:rPr>
            <w:rFonts w:ascii="Arial" w:hAnsi="Arial" w:cs="Arial"/>
            <w:sz w:val="22"/>
            <w:szCs w:val="22"/>
          </w:rPr>
          <w:t xml:space="preserve">he development of </w:t>
        </w:r>
        <w:del w:id="90" w:author="Almaz Bailey" w:date="2018-04-17T13:11:00Z">
          <w:r w:rsidR="008550E1" w:rsidRPr="002E7E25" w:rsidDel="0086769C">
            <w:rPr>
              <w:rFonts w:ascii="Arial" w:hAnsi="Arial" w:cs="Arial"/>
              <w:sz w:val="22"/>
              <w:szCs w:val="22"/>
            </w:rPr>
            <w:delText>safe and effective dengue</w:delText>
          </w:r>
        </w:del>
      </w:ins>
      <w:ins w:id="91" w:author="Almaz Bailey" w:date="2018-04-17T13:11:00Z">
        <w:r w:rsidR="0086769C" w:rsidRPr="002E7E25">
          <w:rPr>
            <w:rFonts w:ascii="Arial" w:hAnsi="Arial" w:cs="Arial"/>
            <w:sz w:val="22"/>
            <w:szCs w:val="22"/>
          </w:rPr>
          <w:t>such a</w:t>
        </w:r>
      </w:ins>
      <w:ins w:id="92" w:author="Vijay Dhanasekaran" w:date="2018-04-17T10:48:00Z">
        <w:r w:rsidR="008550E1" w:rsidRPr="002E7E25">
          <w:rPr>
            <w:rFonts w:ascii="Arial" w:hAnsi="Arial" w:cs="Arial"/>
            <w:sz w:val="22"/>
            <w:szCs w:val="22"/>
          </w:rPr>
          <w:t xml:space="preserve"> vaccine</w:t>
        </w:r>
        <w:del w:id="93" w:author="Almaz Bailey" w:date="2018-04-17T13:11:00Z">
          <w:r w:rsidR="008550E1" w:rsidRPr="002E7E25" w:rsidDel="0086769C">
            <w:rPr>
              <w:rFonts w:ascii="Arial" w:hAnsi="Arial" w:cs="Arial"/>
              <w:sz w:val="22"/>
              <w:szCs w:val="22"/>
            </w:rPr>
            <w:delText>s</w:delText>
          </w:r>
        </w:del>
        <w:r w:rsidR="008550E1" w:rsidRPr="007C6536">
          <w:rPr>
            <w:rFonts w:ascii="Arial" w:hAnsi="Arial" w:cs="Arial"/>
            <w:sz w:val="22"/>
            <w:szCs w:val="22"/>
          </w:rPr>
          <w:t xml:space="preserve"> has been a challenge due to the possibility of antibody-dependent-enhancement, and differences in antigenicity between circulating strains</w:t>
        </w:r>
      </w:ins>
      <w:ins w:id="94" w:author="Vijay Dhanasekaran" w:date="2018-04-17T10:49:00Z">
        <w:r w:rsidR="008550E1" w:rsidRPr="007C6536">
          <w:rPr>
            <w:rFonts w:ascii="Arial" w:hAnsi="Arial" w:cs="Arial"/>
            <w:sz w:val="22"/>
            <w:szCs w:val="22"/>
          </w:rPr>
          <w:t xml:space="preserve"> </w:t>
        </w:r>
      </w:ins>
      <w:r w:rsidR="008550E1" w:rsidRPr="002E7E25">
        <w:rPr>
          <w:rFonts w:ascii="Arial" w:hAnsi="Arial" w:cs="Arial"/>
          <w:sz w:val="22"/>
          <w:szCs w:val="22"/>
        </w:rPr>
        <w:fldChar w:fldCharType="begin">
          <w:fldData xml:space="preserve">PEVuZE5vdGU+PENpdGU+PEF1dGhvcj5DdW5oYSBNZG9zPC9BdXRob3I+PFllYXI+MjAxNjwvWWVh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==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PEVuZE5vdGU+PENpdGU+PEF1dGhvcj5DdW5oYSBNZG9zPC9BdXRob3I+PFllYXI+MjAxNjwvWWVh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==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8550E1" w:rsidRPr="002E7E25">
        <w:rPr>
          <w:rFonts w:ascii="Arial" w:hAnsi="Arial" w:cs="Arial"/>
          <w:sz w:val="22"/>
          <w:szCs w:val="22"/>
        </w:rPr>
      </w:r>
      <w:r w:rsidR="008550E1" w:rsidRPr="002E7E25">
        <w:rPr>
          <w:rFonts w:ascii="Arial" w:hAnsi="Arial" w:cs="Arial"/>
          <w:sz w:val="22"/>
          <w:szCs w:val="22"/>
        </w:rPr>
        <w:fldChar w:fldCharType="separate"/>
      </w:r>
      <w:r w:rsidR="00F45395" w:rsidRPr="002E7E25">
        <w:rPr>
          <w:rFonts w:ascii="Arial" w:hAnsi="Arial" w:cs="Arial"/>
          <w:noProof/>
          <w:sz w:val="22"/>
          <w:szCs w:val="22"/>
        </w:rPr>
        <w:t>(5, 30-32)</w:t>
      </w:r>
      <w:ins w:id="95" w:author="Vijay Dhanasekaran" w:date="2018-04-17T10:49:00Z">
        <w:r w:rsidR="008550E1" w:rsidRPr="002E7E25">
          <w:rPr>
            <w:rFonts w:ascii="Arial" w:hAnsi="Arial" w:cs="Arial"/>
            <w:sz w:val="22"/>
            <w:szCs w:val="22"/>
          </w:rPr>
          <w:fldChar w:fldCharType="end"/>
        </w:r>
      </w:ins>
      <w:ins w:id="96" w:author="Vijay Dhanasekaran" w:date="2018-04-17T10:48:00Z">
        <w:r w:rsidR="008550E1" w:rsidRPr="002E7E25">
          <w:rPr>
            <w:rFonts w:ascii="Arial" w:hAnsi="Arial" w:cs="Arial"/>
            <w:sz w:val="22"/>
            <w:szCs w:val="22"/>
          </w:rPr>
          <w:t>. The most advanced vaccine is only recommended in highly endemic settings, specifically in population groups with &gt;70% Dengue seroprevalence</w:t>
        </w:r>
      </w:ins>
      <w:ins w:id="97" w:author="Vijay Dhanasekaran" w:date="2018-04-17T11:22:00Z">
        <w:r w:rsidR="00690136" w:rsidRPr="002E7E25">
          <w:rPr>
            <w:rFonts w:ascii="Arial" w:hAnsi="Arial" w:cs="Arial"/>
            <w:sz w:val="22"/>
            <w:szCs w:val="22"/>
          </w:rPr>
          <w:t xml:space="preserve"> </w:t>
        </w:r>
      </w:ins>
      <w:r w:rsidR="001E4940" w:rsidRPr="002E7E25">
        <w:rPr>
          <w:rFonts w:ascii="Arial" w:hAnsi="Arial" w:cs="Arial"/>
          <w:sz w:val="22"/>
          <w:szCs w:val="22"/>
        </w:rPr>
        <w:fldChar w:fldCharType="begin">
          <w:fldData xml:space="preserve">PEVuZE5vdGU+PENpdGU+PEF1dGhvcj5BZ3VpYXI8L0F1dGhvcj48WWVhcj4yMDE2PC9ZZWFyPjxS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PEVuZE5vdGU+PENpdGU+PEF1dGhvcj5BZ3VpYXI8L0F1dGhvcj48WWVhcj4yMDE2PC9ZZWFyPjxS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001E4940" w:rsidRPr="002E7E25">
        <w:rPr>
          <w:rFonts w:ascii="Arial" w:hAnsi="Arial" w:cs="Arial"/>
          <w:sz w:val="22"/>
          <w:szCs w:val="22"/>
        </w:rPr>
      </w:r>
      <w:r w:rsidR="001E4940" w:rsidRPr="002E7E25">
        <w:rPr>
          <w:rFonts w:ascii="Arial" w:hAnsi="Arial" w:cs="Arial"/>
          <w:sz w:val="22"/>
          <w:szCs w:val="22"/>
        </w:rPr>
        <w:fldChar w:fldCharType="separate"/>
      </w:r>
      <w:r w:rsidR="001E4940" w:rsidRPr="002E7E25">
        <w:rPr>
          <w:rFonts w:ascii="Arial" w:hAnsi="Arial" w:cs="Arial"/>
          <w:noProof/>
          <w:sz w:val="22"/>
          <w:szCs w:val="22"/>
        </w:rPr>
        <w:t>(33, 34)</w:t>
      </w:r>
      <w:r w:rsidR="001E4940" w:rsidRPr="002E7E25">
        <w:rPr>
          <w:rFonts w:ascii="Arial" w:hAnsi="Arial" w:cs="Arial"/>
          <w:sz w:val="22"/>
          <w:szCs w:val="22"/>
        </w:rPr>
        <w:fldChar w:fldCharType="end"/>
      </w:r>
      <w:ins w:id="98" w:author="Vijay Dhanasekaran" w:date="2018-04-17T11:22:00Z">
        <w:del w:id="99" w:author="Almaz Bailey" w:date="2018-04-17T13:35:00Z">
          <w:r w:rsidR="00690136" w:rsidRPr="002E7E25" w:rsidDel="001E4940">
            <w:rPr>
              <w:rFonts w:ascii="Arial" w:hAnsi="Arial" w:cs="Arial"/>
              <w:sz w:val="22"/>
              <w:szCs w:val="22"/>
            </w:rPr>
            <w:delText>(ref – Dengvaxia)</w:delText>
          </w:r>
        </w:del>
      </w:ins>
      <w:ins w:id="100" w:author="Vijay Dhanasekaran" w:date="2018-04-17T10:48:00Z">
        <w:r w:rsidR="008550E1" w:rsidRPr="002E7E25">
          <w:rPr>
            <w:rFonts w:ascii="Arial" w:hAnsi="Arial" w:cs="Arial"/>
            <w:sz w:val="22"/>
            <w:szCs w:val="22"/>
          </w:rPr>
          <w:t>.</w:t>
        </w:r>
      </w:ins>
      <w:r w:rsidRPr="002E7E25">
        <w:rPr>
          <w:rFonts w:ascii="Arial" w:hAnsi="Arial" w:cs="Arial"/>
          <w:sz w:val="22"/>
          <w:szCs w:val="22"/>
        </w:rPr>
        <w:t xml:space="preserve"> </w:t>
      </w:r>
    </w:p>
    <w:p w14:paraId="41D95ADC" w14:textId="77777777" w:rsidR="001C2645" w:rsidRPr="002E7E25" w:rsidRDefault="001C2645" w:rsidP="002E7E25">
      <w:pPr>
        <w:spacing w:line="360" w:lineRule="auto"/>
        <w:jc w:val="both"/>
        <w:rPr>
          <w:ins w:id="101" w:author="Vijay Dhanasekaran" w:date="2018-04-17T11:10:00Z"/>
          <w:rFonts w:ascii="Arial" w:hAnsi="Arial" w:cs="Arial"/>
          <w:sz w:val="22"/>
          <w:szCs w:val="22"/>
        </w:rPr>
      </w:pPr>
    </w:p>
    <w:p w14:paraId="2D26BACF" w14:textId="56E0184F" w:rsidR="001C2645" w:rsidRPr="002E7E25" w:rsidRDefault="001C2645" w:rsidP="002E7E25">
      <w:pPr>
        <w:spacing w:line="360" w:lineRule="auto"/>
        <w:jc w:val="both"/>
        <w:rPr>
          <w:rFonts w:ascii="Arial" w:hAnsi="Arial" w:cs="Arial"/>
          <w:sz w:val="22"/>
          <w:szCs w:val="22"/>
        </w:rPr>
      </w:pPr>
      <w:r w:rsidRPr="002E7E25">
        <w:rPr>
          <w:rFonts w:ascii="Arial" w:hAnsi="Arial" w:cs="Arial"/>
          <w:sz w:val="22"/>
          <w:szCs w:val="22"/>
        </w:rPr>
        <w:t xml:space="preserve">Symptoms of dengue infections </w:t>
      </w:r>
      <w:ins w:id="102" w:author="Vijay Dhanasekaran" w:date="2018-04-17T11:22:00Z">
        <w:r w:rsidR="00690136" w:rsidRPr="002E7E25">
          <w:rPr>
            <w:rFonts w:ascii="Arial" w:hAnsi="Arial" w:cs="Arial"/>
            <w:sz w:val="22"/>
            <w:szCs w:val="22"/>
          </w:rPr>
          <w:t xml:space="preserve">in humans </w:t>
        </w:r>
      </w:ins>
      <w:r w:rsidRPr="002E7E25">
        <w:rPr>
          <w:rFonts w:ascii="Arial" w:hAnsi="Arial" w:cs="Arial"/>
          <w:sz w:val="22"/>
          <w:szCs w:val="22"/>
        </w:rPr>
        <w:t xml:space="preserve">can range from asymptomatic, or mild illness, to </w:t>
      </w:r>
      <w:ins w:id="103" w:author="Vijay Dhanasekaran" w:date="2018-04-17T11:22:00Z">
        <w:r w:rsidR="00690136" w:rsidRPr="007C6536">
          <w:rPr>
            <w:rFonts w:ascii="Arial" w:hAnsi="Arial" w:cs="Arial"/>
            <w:sz w:val="22"/>
            <w:szCs w:val="22"/>
          </w:rPr>
          <w:t xml:space="preserve">dengue </w:t>
        </w:r>
      </w:ins>
      <w:r w:rsidRPr="007C6536">
        <w:rPr>
          <w:rFonts w:ascii="Arial" w:hAnsi="Arial" w:cs="Arial"/>
          <w:sz w:val="22"/>
          <w:szCs w:val="22"/>
        </w:rPr>
        <w:t xml:space="preserve">haemorrhagic fever </w:t>
      </w:r>
      <w:ins w:id="104" w:author="Vijay Dhanasekaran" w:date="2018-04-17T11:22:00Z">
        <w:r w:rsidR="00690136" w:rsidRPr="007C6536">
          <w:rPr>
            <w:rFonts w:ascii="Arial" w:hAnsi="Arial" w:cs="Arial"/>
            <w:sz w:val="22"/>
            <w:szCs w:val="22"/>
          </w:rPr>
          <w:t xml:space="preserve">(DHF) </w:t>
        </w:r>
      </w:ins>
      <w:r w:rsidRPr="007C6536">
        <w:rPr>
          <w:rFonts w:ascii="Arial" w:hAnsi="Arial" w:cs="Arial"/>
          <w:sz w:val="22"/>
          <w:szCs w:val="22"/>
        </w:rPr>
        <w:t>and dengue shock syndrome</w:t>
      </w:r>
      <w:ins w:id="105" w:author="Vijay Dhanasekaran" w:date="2018-04-17T11:22:00Z">
        <w:r w:rsidR="00690136" w:rsidRPr="007C6536">
          <w:rPr>
            <w:rFonts w:ascii="Arial" w:hAnsi="Arial" w:cs="Arial"/>
            <w:sz w:val="22"/>
            <w:szCs w:val="22"/>
          </w:rPr>
          <w:t xml:space="preserve"> (DSS)</w:t>
        </w:r>
      </w:ins>
      <w:r w:rsidRPr="007C6536">
        <w:rPr>
          <w:rFonts w:ascii="Arial" w:hAnsi="Arial" w:cs="Arial"/>
          <w:sz w:val="22"/>
          <w:szCs w:val="22"/>
        </w:rPr>
        <w:t xml:space="preserve">, which can both be fatal if medical attention is not sought immediately </w:t>
      </w:r>
      <w:r w:rsidRPr="002E7E25">
        <w:rPr>
          <w:rFonts w:ascii="Arial" w:hAnsi="Arial" w:cs="Arial"/>
          <w:sz w:val="22"/>
          <w:szCs w:val="22"/>
        </w:rPr>
        <w:fldChar w:fldCharType="begin">
          <w:fldData xml:space="preserve">PEVuZE5vdGU+PENpdGU+PEF1dGhvcj5DYXJtbzwvQXV0aG9yPjxZZWFyPjIwMTc8L1llYXI+PFJl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PEVuZE5vdGU+PENpdGU+PEF1dGhvcj5DYXJtbzwvQXV0aG9yPjxZZWFyPjIwMTc8L1llYXI+PFJl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F45395" w:rsidRPr="002E7E25">
        <w:rPr>
          <w:rFonts w:ascii="Arial" w:hAnsi="Arial" w:cs="Arial"/>
          <w:noProof/>
          <w:sz w:val="22"/>
          <w:szCs w:val="22"/>
        </w:rPr>
        <w:t>(3, 4)</w:t>
      </w:r>
      <w:r w:rsidRPr="002E7E25">
        <w:rPr>
          <w:rFonts w:ascii="Arial" w:hAnsi="Arial" w:cs="Arial"/>
          <w:sz w:val="22"/>
          <w:szCs w:val="22"/>
        </w:rPr>
        <w:fldChar w:fldCharType="end"/>
      </w:r>
      <w:r w:rsidRPr="002E7E25">
        <w:rPr>
          <w:rFonts w:ascii="Arial" w:hAnsi="Arial" w:cs="Arial"/>
          <w:sz w:val="22"/>
          <w:szCs w:val="22"/>
        </w:rPr>
        <w:t xml:space="preserve">. Of the 390-million dengue infections estimated to occur annually, only approximately 50-100 million of those cases are reported </w:t>
      </w:r>
      <w:r w:rsidRPr="002E7E25">
        <w:rPr>
          <w:rFonts w:ascii="Arial" w:hAnsi="Arial" w:cs="Arial"/>
          <w:sz w:val="22"/>
          <w:szCs w:val="22"/>
        </w:rPr>
        <w:fldChar w:fldCharType="begin">
          <w:fldData xml:space="preserve">PEVuZE5vdGU+PENpdGU+PEF1dGhvcj5EYXNoPC9BdXRob3I+PFllYXI+MjAxNTwvWWVhcj48UmVj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PEVuZE5vdGU+PENpdGU+PEF1dGhvcj5EYXNoPC9BdXRob3I+PFllYXI+MjAxNTwvWWVhcj48UmVj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(6, 35)</w:t>
      </w:r>
      <w:r w:rsidRPr="002E7E25">
        <w:rPr>
          <w:rFonts w:ascii="Arial" w:hAnsi="Arial" w:cs="Arial"/>
          <w:sz w:val="22"/>
          <w:szCs w:val="22"/>
        </w:rPr>
        <w:fldChar w:fldCharType="end"/>
      </w:r>
      <w:r w:rsidRPr="002E7E25">
        <w:rPr>
          <w:rFonts w:ascii="Arial" w:hAnsi="Arial" w:cs="Arial"/>
          <w:sz w:val="22"/>
          <w:szCs w:val="22"/>
        </w:rPr>
        <w:t xml:space="preserve">. Many dengue cases are asymptomatic, or cause mild illness, and as such, do not get reported </w:t>
      </w:r>
      <w:r w:rsidRPr="002E7E25">
        <w:rPr>
          <w:rFonts w:ascii="Arial" w:hAnsi="Arial" w:cs="Arial"/>
          <w:sz w:val="22"/>
          <w:szCs w:val="22"/>
        </w:rPr>
        <w:fldChar w:fldCharType="begin">
          <w:fldData xml:space="preserve">PEVuZE5vdGU+PENpdGU+PEF1dGhvcj5DYXJtbzwvQXV0aG9yPjxZZWFyPjIwMTc8L1llYXI+PFJl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PEVuZE5vdGU+PENpdGU+PEF1dGhvcj5DYXJtbzwvQXV0aG9yPjxZZWFyPjIwMTc8L1llYXI+PFJl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F45395" w:rsidRPr="002E7E25">
        <w:rPr>
          <w:rFonts w:ascii="Arial" w:hAnsi="Arial" w:cs="Arial"/>
          <w:noProof/>
          <w:sz w:val="22"/>
          <w:szCs w:val="22"/>
        </w:rPr>
        <w:t>(3, 4)</w:t>
      </w:r>
      <w:r w:rsidRPr="002E7E25">
        <w:rPr>
          <w:rFonts w:ascii="Arial" w:hAnsi="Arial" w:cs="Arial"/>
          <w:sz w:val="22"/>
          <w:szCs w:val="22"/>
        </w:rPr>
        <w:fldChar w:fldCharType="end"/>
      </w:r>
      <w:r w:rsidRPr="002E7E25">
        <w:rPr>
          <w:rFonts w:ascii="Arial" w:hAnsi="Arial" w:cs="Arial"/>
          <w:sz w:val="22"/>
          <w:szCs w:val="22"/>
        </w:rPr>
        <w:t xml:space="preserve">. This makes determining the cost of dengue extremely difficult. Even with strong dengue surveillance systems in place, many infections can go unreported or may be misdiagnosed. However, the Break Dengue campaign has estimated a global cost of dengue infection to be around US$8 billion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&lt;EndNote&gt;&lt;Cite&gt;&lt;Author&gt;Booth&lt;/Author&gt;&lt;Year&gt;2016&lt;/Year&gt;&lt;RecNum&gt;376&lt;/RecNum&gt;&lt;DisplayText&gt;(36)&lt;/DisplayText&gt;&lt;record&gt;&lt;rec-number&gt;376&lt;/rec-number&gt;&lt;foreign-keys&gt;&lt;key app="EN" db-id="vxx52e0tlxppfbe0ta8vra2mrtdtv5t9sxsz" timestamp="1521185725"&gt;376&lt;/key&gt;&lt;/foreign-keys&gt;&lt;ref-type name="Journal Article"&gt;17&lt;/ref-type&gt;&lt;contributors&gt;&lt;authors&gt;&lt;author&gt;Alison Booth&lt;/author&gt;&lt;/authors&gt;&lt;/contributors&gt;&lt;titles&gt;&lt;title&gt;Measuring the true cost of dengue&lt;/title&gt;&lt;secondary-title&gt;Break Dengue&lt;/secondary-title&gt;&lt;/titles&gt;&lt;periodical&gt;&lt;full-title&gt;Break Dengue&lt;/full-title&gt;&lt;/periodical&gt;&lt;pages&gt;https://www.breakdengue.org/measuring-the-true-cost-of-dengue/&lt;/pages&gt;&lt;volume&gt;2018&lt;/volume&gt;&lt;dates&gt;&lt;year&gt;2016&lt;/year&gt;&lt;/dates&gt;&lt;urls&gt;&lt;/urls&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(36)</w:t>
      </w:r>
      <w:r w:rsidRPr="002E7E25">
        <w:rPr>
          <w:rFonts w:ascii="Arial" w:hAnsi="Arial" w:cs="Arial"/>
          <w:sz w:val="22"/>
          <w:szCs w:val="22"/>
        </w:rPr>
        <w:fldChar w:fldCharType="end"/>
      </w:r>
      <w:r w:rsidRPr="002E7E25">
        <w:rPr>
          <w:rFonts w:ascii="Arial" w:hAnsi="Arial" w:cs="Arial"/>
          <w:sz w:val="22"/>
          <w:szCs w:val="22"/>
        </w:rPr>
        <w:t>. This includes costs for individuals who miss work or school, despite not presenting to doctors with dengue infection.</w:t>
      </w:r>
    </w:p>
    <w:p w14:paraId="2A66EF2D" w14:textId="77777777" w:rsidR="00D567D5" w:rsidRPr="002E7E25" w:rsidRDefault="00D567D5" w:rsidP="007C6536">
      <w:pPr>
        <w:spacing w:line="360" w:lineRule="auto"/>
        <w:jc w:val="both"/>
        <w:rPr>
          <w:rFonts w:ascii="Arial" w:hAnsi="Arial" w:cs="Arial"/>
          <w:sz w:val="22"/>
          <w:szCs w:val="22"/>
        </w:rPr>
      </w:pPr>
    </w:p>
    <w:p w14:paraId="49F24965" w14:textId="54A2A376" w:rsidR="00D567D5" w:rsidRPr="002E7E25" w:rsidRDefault="00D567D5" w:rsidP="007C6536">
      <w:pPr>
        <w:spacing w:line="360" w:lineRule="auto"/>
        <w:jc w:val="both"/>
        <w:rPr>
          <w:rFonts w:ascii="Arial" w:hAnsi="Arial" w:cs="Arial"/>
          <w:sz w:val="22"/>
          <w:szCs w:val="22"/>
          <w:rPrChange w:id="106" w:author="Vijay Dhanasekaran" w:date="2018-04-21T17:20:00Z">
            <w:rPr>
              <w:rFonts w:ascii="Arial" w:hAnsi="Arial" w:cs="Arial"/>
            </w:rPr>
          </w:rPrChange>
        </w:rPr>
      </w:pPr>
      <w:r w:rsidRPr="002E7E25">
        <w:rPr>
          <w:rFonts w:ascii="Arial" w:hAnsi="Arial" w:cs="Arial"/>
          <w:sz w:val="22"/>
          <w:szCs w:val="22"/>
        </w:rPr>
        <w:t xml:space="preserve">Dengue </w:t>
      </w:r>
      <w:ins w:id="107" w:author="Vijay Dhanasekaran" w:date="2018-04-17T10:50:00Z">
        <w:r w:rsidR="008550E1" w:rsidRPr="002E7E25">
          <w:rPr>
            <w:rFonts w:ascii="Arial" w:hAnsi="Arial" w:cs="Arial"/>
            <w:sz w:val="22"/>
            <w:szCs w:val="22"/>
          </w:rPr>
          <w:t xml:space="preserve">virus (DENV) </w:t>
        </w:r>
      </w:ins>
      <w:r w:rsidRPr="002E7E25">
        <w:rPr>
          <w:rFonts w:ascii="Arial" w:hAnsi="Arial" w:cs="Arial"/>
          <w:sz w:val="22"/>
          <w:szCs w:val="22"/>
        </w:rPr>
        <w:t xml:space="preserve">belongs to the </w:t>
      </w:r>
      <w:ins w:id="108" w:author="Vijay Dhanasekaran" w:date="2018-04-17T10:49:00Z">
        <w:r w:rsidR="008550E1" w:rsidRPr="002E7E25">
          <w:rPr>
            <w:rFonts w:ascii="Arial" w:hAnsi="Arial" w:cs="Arial"/>
            <w:sz w:val="22"/>
            <w:szCs w:val="22"/>
          </w:rPr>
          <w:t xml:space="preserve">genus </w:t>
        </w:r>
      </w:ins>
      <w:r w:rsidRPr="002E7E25">
        <w:rPr>
          <w:rFonts w:ascii="Arial" w:hAnsi="Arial" w:cs="Arial"/>
          <w:i/>
          <w:sz w:val="22"/>
          <w:szCs w:val="22"/>
        </w:rPr>
        <w:t>Flavivirus</w:t>
      </w:r>
      <w:r w:rsidRPr="002E7E25">
        <w:rPr>
          <w:rFonts w:ascii="Arial" w:hAnsi="Arial" w:cs="Arial"/>
          <w:sz w:val="22"/>
          <w:szCs w:val="22"/>
        </w:rPr>
        <w:t>, and of all the arboviruses within this genus</w:t>
      </w:r>
      <w:ins w:id="109" w:author="Vijay Dhanasekaran" w:date="2018-04-17T11:02:00Z">
        <w:r w:rsidR="002D3768" w:rsidRPr="007C6536">
          <w:rPr>
            <w:rFonts w:ascii="Arial" w:hAnsi="Arial" w:cs="Arial"/>
            <w:sz w:val="22"/>
            <w:szCs w:val="22"/>
          </w:rPr>
          <w:t xml:space="preserve"> – </w:t>
        </w:r>
      </w:ins>
      <w:ins w:id="110" w:author="Vijay Dhanasekaran" w:date="2018-04-17T10:53:00Z">
        <w:r w:rsidR="00B61D8D" w:rsidRPr="007C6536">
          <w:rPr>
            <w:rFonts w:ascii="Arial" w:hAnsi="Arial" w:cs="Arial"/>
            <w:sz w:val="22"/>
            <w:szCs w:val="22"/>
          </w:rPr>
          <w:t xml:space="preserve">which includes </w:t>
        </w:r>
      </w:ins>
      <w:ins w:id="111" w:author="Vijay Dhanasekaran" w:date="2018-04-17T10:54:00Z">
        <w:r w:rsidR="00B61D8D" w:rsidRPr="007C6536">
          <w:rPr>
            <w:rFonts w:ascii="Arial" w:hAnsi="Arial" w:cs="Arial"/>
            <w:sz w:val="22"/>
            <w:szCs w:val="22"/>
          </w:rPr>
          <w:t xml:space="preserve">major arthropod-borne human viruses, including </w:t>
        </w:r>
      </w:ins>
      <w:ins w:id="112" w:author="Vijay Dhanasekaran" w:date="2018-04-17T10:53:00Z">
        <w:r w:rsidR="00B61D8D" w:rsidRPr="007C6536">
          <w:rPr>
            <w:rFonts w:ascii="Arial" w:hAnsi="Arial" w:cs="Arial"/>
            <w:sz w:val="22"/>
            <w:szCs w:val="22"/>
          </w:rPr>
          <w:t xml:space="preserve">Japanese encephalitis, West </w:t>
        </w:r>
      </w:ins>
      <w:ins w:id="113" w:author="Vijay Dhanasekaran" w:date="2018-04-17T10:54:00Z">
        <w:r w:rsidR="00B61D8D" w:rsidRPr="007C6536">
          <w:rPr>
            <w:rFonts w:ascii="Arial" w:hAnsi="Arial" w:cs="Arial"/>
            <w:sz w:val="22"/>
            <w:szCs w:val="22"/>
          </w:rPr>
          <w:t>Nile, Yellow Fever and Zika virus</w:t>
        </w:r>
      </w:ins>
      <w:ins w:id="114" w:author="Vijay Dhanasekaran" w:date="2018-04-17T11:02:00Z">
        <w:r w:rsidR="002D3768" w:rsidRPr="007C6536">
          <w:rPr>
            <w:rFonts w:ascii="Arial" w:hAnsi="Arial" w:cs="Arial"/>
            <w:sz w:val="22"/>
            <w:szCs w:val="22"/>
          </w:rPr>
          <w:t xml:space="preserve"> – </w:t>
        </w:r>
      </w:ins>
      <w:ins w:id="115" w:author="Vijay Dhanasekaran" w:date="2018-04-17T10:50:00Z">
        <w:r w:rsidR="008550E1" w:rsidRPr="007C6536">
          <w:rPr>
            <w:rFonts w:ascii="Arial" w:hAnsi="Arial" w:cs="Arial"/>
            <w:sz w:val="22"/>
            <w:szCs w:val="22"/>
          </w:rPr>
          <w:t xml:space="preserve">DENV </w:t>
        </w:r>
      </w:ins>
      <w:r w:rsidRPr="007C6536">
        <w:rPr>
          <w:rFonts w:ascii="Arial" w:hAnsi="Arial" w:cs="Arial"/>
          <w:sz w:val="22"/>
          <w:szCs w:val="22"/>
        </w:rPr>
        <w:t xml:space="preserve">causes the highest incidence of morbidity and mortality globally </w:t>
      </w:r>
      <w:r w:rsidRPr="002E7E25">
        <w:rPr>
          <w:rFonts w:ascii="Arial" w:hAnsi="Arial" w:cs="Arial"/>
          <w:sz w:val="22"/>
          <w:szCs w:val="22"/>
        </w:rPr>
        <w:fldChar w:fldCharType="begin">
          <w:fldData xml:space="preserve">PEVuZE5vdGU+PENpdGU+PEF1dGhvcj5BbmRyYWRlPC9BdXRob3I+PFllYXI+MjAxNjwvWWVhcj48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PEVuZE5vdGU+PENpdGU+PEF1dGhvcj5BbmRyYWRlPC9BdXRob3I+PFllYXI+MjAxNjwvWWVhcj48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(7, 16, 19, 24, 37)</w:t>
      </w:r>
      <w:r w:rsidRPr="002E7E25">
        <w:rPr>
          <w:rFonts w:ascii="Arial" w:hAnsi="Arial" w:cs="Arial"/>
          <w:sz w:val="22"/>
          <w:szCs w:val="22"/>
        </w:rPr>
        <w:fldChar w:fldCharType="end"/>
      </w:r>
      <w:r w:rsidRPr="002E7E25">
        <w:rPr>
          <w:rFonts w:ascii="Arial" w:hAnsi="Arial" w:cs="Arial"/>
          <w:sz w:val="22"/>
          <w:szCs w:val="22"/>
        </w:rPr>
        <w:t xml:space="preserve">. Flaviviruses are small (40-65 nm in diameter), enveloped viruses, that have a compact RNA genome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&lt;EndNote&gt;&lt;Cite&gt;&lt;Author&gt;Fernandez-Sanles&lt;/Author&gt;&lt;Year&gt;2017&lt;/Year&gt;&lt;RecNum&gt;216&lt;/RecNum&gt;&lt;DisplayText&gt;(38)&lt;/DisplayText&gt;&lt;record&gt;&lt;rec-number&gt;216&lt;/rec-number&gt;&lt;foreign-keys&gt;&lt;key app="EN" db-id="vxx52e0tlxppfbe0ta8vra2mrtdtv5t9sxsz" timestamp="1499916225"&gt;216&lt;/key&gt;&lt;key app="ENWeb" db-id=""&gt;0&lt;/key&gt;&lt;/foreign-keys&gt;&lt;ref-type name="Journal Article"&gt;17&lt;/ref-type&gt;&lt;contributors&gt;&lt;authors&gt;&lt;author&gt;Fernandez-Sanles, A.&lt;/author&gt;&lt;author&gt;Rios-Marco, P.&lt;/author&gt;&lt;author&gt;Romero-Lopez, C.&lt;/author&gt;&lt;author&gt;Berzal-Herranz, A.&lt;/author&gt;&lt;/authors&gt;&lt;/contributors&gt;&lt;auth-address&gt;Department of Molecular Biology, Instituto de Parasitologia y Biomedicina &amp;quot;Lopez-Neyra,&amp;quot; Consejo Superior de Investigaciones Cientificas (IPBLN-CSIC)Granada, Spain.&lt;/auth-address&gt;&lt;titles&gt;&lt;title&gt;Functional Information Stored in the Conserved Structural RNA Domains of Flavivirus Genomes&lt;/title&gt;&lt;secondary-title&gt;Front Microbiol&lt;/secondary-title&gt;&lt;/titles&gt;&lt;periodical&gt;&lt;full-title&gt;Front Microbiol&lt;/full-title&gt;&lt;/periodical&gt;&lt;pages&gt;546&lt;/pages&gt;&lt;volume&gt;8&lt;/volume&gt;&lt;keywords&gt;&lt;keyword&gt;Denv&lt;/keyword&gt;&lt;keyword&gt;RNA structure/function&lt;/keyword&gt;&lt;keyword&gt;RNA-RNA interactions&lt;/keyword&gt;&lt;keyword&gt;Wnv&lt;/keyword&gt;&lt;keyword&gt;flavivirus RNA genome&lt;/keyword&gt;&lt;keyword&gt;functional RNA domains&lt;/keyword&gt;&lt;/keywords&gt;&lt;dates&gt;&lt;year&gt;2017&lt;/year&gt;&lt;/dates&gt;&lt;isbn&gt;1664-302X (Print)&amp;#xD;1664-302X (Linking)&lt;/isbn&gt;&lt;accession-num&gt;28421048&lt;/accession-num&gt;&lt;urls&gt;&lt;related-urls&gt;&lt;url&gt;https://www.ncbi.nlm.nih.gov/pubmed/28421048&lt;/url&gt;&lt;/related-urls&gt;&lt;/urls&gt;&lt;custom2&gt;PMC5376627&lt;/custom2&gt;&lt;electronic-resource-num&gt;10.3389/fmicb.2017.00546&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(38)</w:t>
      </w:r>
      <w:r w:rsidRPr="002E7E25">
        <w:rPr>
          <w:rFonts w:ascii="Arial" w:hAnsi="Arial" w:cs="Arial"/>
          <w:sz w:val="22"/>
          <w:szCs w:val="22"/>
        </w:rPr>
        <w:fldChar w:fldCharType="end"/>
      </w:r>
      <w:r w:rsidRPr="002E7E25">
        <w:rPr>
          <w:rFonts w:ascii="Arial" w:hAnsi="Arial" w:cs="Arial"/>
          <w:sz w:val="22"/>
          <w:szCs w:val="22"/>
        </w:rPr>
        <w:t xml:space="preserve">. The genome contains </w:t>
      </w:r>
      <w:r w:rsidRPr="002E7E25">
        <w:rPr>
          <w:rFonts w:ascii="Arial" w:hAnsi="Arial" w:cs="Arial"/>
          <w:sz w:val="22"/>
          <w:szCs w:val="22"/>
        </w:rPr>
        <w:lastRenderedPageBreak/>
        <w:t>a single-stranded, positive sense RNA molecule (approximately 10,700 nucleotides in length)</w:t>
      </w:r>
      <w:ins w:id="116" w:author="Vijay Dhanasekaran" w:date="2018-04-17T10:56:00Z">
        <w:r w:rsidR="006A02AA" w:rsidRPr="002E7E25">
          <w:rPr>
            <w:rFonts w:ascii="Arial" w:hAnsi="Arial" w:cs="Arial"/>
            <w:sz w:val="22"/>
            <w:szCs w:val="22"/>
          </w:rPr>
          <w:t xml:space="preserve">. The DENV genome contains </w:t>
        </w:r>
      </w:ins>
      <w:r w:rsidRPr="002E7E25">
        <w:rPr>
          <w:rFonts w:ascii="Arial" w:hAnsi="Arial" w:cs="Arial"/>
          <w:sz w:val="22"/>
          <w:szCs w:val="22"/>
        </w:rPr>
        <w:t xml:space="preserve">a single open reading frame (ORF) </w:t>
      </w:r>
      <w:r w:rsidRPr="002E7E25">
        <w:rPr>
          <w:rFonts w:ascii="Arial" w:hAnsi="Arial" w:cs="Arial"/>
          <w:sz w:val="22"/>
          <w:szCs w:val="22"/>
        </w:rPr>
        <w:fldChar w:fldCharType="begin">
          <w:fldData xml:space="preserve">PEVuZE5vdGU+PENpdGU+PEF1dGhvcj5EZXR0b2duaTwvQXV0aG9yPjxZZWFyPjIwMTI8L1llYXI+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PEVuZE5vdGU+PENpdGU+PEF1dGhvcj5EZXR0b2duaTwvQXV0aG9yPjxZZWFyPjIwMTI8L1llYXI+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(23, 38-42)</w:t>
      </w:r>
      <w:r w:rsidRPr="002E7E25">
        <w:rPr>
          <w:rFonts w:ascii="Arial" w:hAnsi="Arial" w:cs="Arial"/>
          <w:sz w:val="22"/>
          <w:szCs w:val="22"/>
        </w:rPr>
        <w:fldChar w:fldCharType="end"/>
      </w:r>
      <w:ins w:id="117" w:author="Vijay Dhanasekaran" w:date="2018-04-17T10:57:00Z">
        <w:r w:rsidR="006A02AA" w:rsidRPr="002E7E25">
          <w:rPr>
            <w:rFonts w:ascii="Arial" w:hAnsi="Arial" w:cs="Arial"/>
            <w:sz w:val="22"/>
            <w:szCs w:val="22"/>
          </w:rPr>
          <w:t xml:space="preserve"> that are flanked by the 5’ and 3’ untranslated regions (UTRs) </w:t>
        </w:r>
      </w:ins>
      <w:r w:rsidR="006A02AA" w:rsidRPr="002E7E25">
        <w:rPr>
          <w:rFonts w:ascii="Arial" w:hAnsi="Arial" w:cs="Arial"/>
          <w:sz w:val="22"/>
          <w:szCs w:val="22"/>
        </w:rPr>
        <w:fldChar w:fldCharType="begin">
          <w:fldData xml:space="preserve">PEVuZE5vdGU+PENpdGU+PEF1dGhvcj5EZXR0b2duaTwvQXV0aG9yPjxZZWFyPjIwMTI8L1llYXI+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PEVuZE5vdGU+PENpdGU+PEF1dGhvcj5EZXR0b2duaTwvQXV0aG9yPjxZZWFyPjIwMTI8L1llYXI+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006A02AA" w:rsidRPr="002E7E25">
        <w:rPr>
          <w:rFonts w:ascii="Arial" w:hAnsi="Arial" w:cs="Arial"/>
          <w:sz w:val="22"/>
          <w:szCs w:val="22"/>
        </w:rPr>
      </w:r>
      <w:r w:rsidR="006A02AA" w:rsidRPr="002E7E25">
        <w:rPr>
          <w:rFonts w:ascii="Arial" w:hAnsi="Arial" w:cs="Arial"/>
          <w:sz w:val="22"/>
          <w:szCs w:val="22"/>
        </w:rPr>
        <w:fldChar w:fldCharType="separate"/>
      </w:r>
      <w:r w:rsidR="001E4940" w:rsidRPr="002E7E25">
        <w:rPr>
          <w:rFonts w:ascii="Arial" w:hAnsi="Arial" w:cs="Arial"/>
          <w:noProof/>
          <w:sz w:val="22"/>
          <w:szCs w:val="22"/>
        </w:rPr>
        <w:t>(23, 38-40, 43)</w:t>
      </w:r>
      <w:ins w:id="118" w:author="Vijay Dhanasekaran" w:date="2018-04-17T10:57:00Z">
        <w:r w:rsidR="006A02AA" w:rsidRPr="002E7E25">
          <w:rPr>
            <w:rFonts w:ascii="Arial" w:hAnsi="Arial" w:cs="Arial"/>
            <w:sz w:val="22"/>
            <w:szCs w:val="22"/>
          </w:rPr>
          <w:fldChar w:fldCharType="end"/>
        </w:r>
      </w:ins>
      <w:ins w:id="119" w:author="Vijay Dhanasekaran" w:date="2018-04-17T10:56:00Z">
        <w:r w:rsidR="006A02AA" w:rsidRPr="002E7E25">
          <w:rPr>
            <w:rFonts w:ascii="Arial" w:hAnsi="Arial" w:cs="Arial"/>
            <w:sz w:val="22"/>
            <w:szCs w:val="22"/>
          </w:rPr>
          <w:t>,</w:t>
        </w:r>
      </w:ins>
      <w:ins w:id="120" w:author="Vijay Dhanasekaran" w:date="2018-04-17T10:57:00Z">
        <w:r w:rsidR="006A02AA" w:rsidRPr="002E7E25">
          <w:rPr>
            <w:rFonts w:ascii="Arial" w:hAnsi="Arial" w:cs="Arial"/>
            <w:sz w:val="22"/>
            <w:szCs w:val="22"/>
          </w:rPr>
          <w:t xml:space="preserve"> and </w:t>
        </w:r>
      </w:ins>
      <w:r w:rsidRPr="002E7E25">
        <w:rPr>
          <w:rFonts w:ascii="Arial" w:hAnsi="Arial" w:cs="Arial"/>
          <w:sz w:val="22"/>
          <w:szCs w:val="22"/>
        </w:rPr>
        <w:t>encod</w:t>
      </w:r>
      <w:ins w:id="121" w:author="Vijay Dhanasekaran" w:date="2018-04-17T10:56:00Z">
        <w:r w:rsidR="006A02AA" w:rsidRPr="002E7E25">
          <w:rPr>
            <w:rFonts w:ascii="Arial" w:hAnsi="Arial" w:cs="Arial"/>
            <w:sz w:val="22"/>
            <w:szCs w:val="22"/>
          </w:rPr>
          <w:t>es</w:t>
        </w:r>
      </w:ins>
      <w:r w:rsidRPr="002E7E25">
        <w:rPr>
          <w:rFonts w:ascii="Arial" w:hAnsi="Arial" w:cs="Arial"/>
          <w:sz w:val="22"/>
          <w:szCs w:val="22"/>
        </w:rPr>
        <w:t xml:space="preserve"> 10 proteins; three structural proteins, known as the core (C) protein, the membrane (M) protein, and the envelope (E) protein; as well as seven non-structural proteins. The 5’ UTR are relatively short </w:t>
      </w:r>
      <w:ins w:id="122" w:author="Vijay Dhanasekaran" w:date="2018-04-17T10:57:00Z">
        <w:r w:rsidR="006A02AA" w:rsidRPr="002E7E25">
          <w:rPr>
            <w:rFonts w:ascii="Arial" w:hAnsi="Arial" w:cs="Arial"/>
            <w:sz w:val="22"/>
            <w:szCs w:val="22"/>
          </w:rPr>
          <w:t xml:space="preserve">(approximately </w:t>
        </w:r>
      </w:ins>
      <w:ins w:id="123" w:author="Almaz Bailey" w:date="2018-04-17T15:01:00Z">
        <w:r w:rsidR="00D63998" w:rsidRPr="002E7E25">
          <w:rPr>
            <w:rFonts w:ascii="Arial" w:hAnsi="Arial" w:cs="Arial"/>
            <w:sz w:val="22"/>
            <w:szCs w:val="22"/>
            <w:highlight w:val="yellow"/>
          </w:rPr>
          <w:t>100</w:t>
        </w:r>
      </w:ins>
      <w:ins w:id="124" w:author="Vijay Dhanasekaran" w:date="2018-04-17T10:57:00Z">
        <w:del w:id="125" w:author="Almaz Bailey" w:date="2018-04-17T15:01:00Z">
          <w:r w:rsidR="006A02AA" w:rsidRPr="002E7E25" w:rsidDel="00D63998">
            <w:rPr>
              <w:rFonts w:ascii="Arial" w:hAnsi="Arial" w:cs="Arial"/>
              <w:sz w:val="22"/>
              <w:szCs w:val="22"/>
              <w:highlight w:val="yellow"/>
            </w:rPr>
            <w:delText>xxxx</w:delText>
          </w:r>
        </w:del>
      </w:ins>
      <w:ins w:id="126" w:author="Vijay Dhanasekaran" w:date="2018-04-17T10:58:00Z">
        <w:r w:rsidR="006A02AA" w:rsidRPr="002E7E25">
          <w:rPr>
            <w:rFonts w:ascii="Arial" w:hAnsi="Arial" w:cs="Arial"/>
            <w:sz w:val="22"/>
            <w:szCs w:val="22"/>
          </w:rPr>
          <w:t xml:space="preserve"> nts) </w:t>
        </w:r>
      </w:ins>
      <w:r w:rsidRPr="002E7E25">
        <w:rPr>
          <w:rFonts w:ascii="Arial" w:hAnsi="Arial" w:cs="Arial"/>
          <w:sz w:val="22"/>
          <w:szCs w:val="22"/>
        </w:rPr>
        <w:t>compared t</w:t>
      </w:r>
      <w:r w:rsidRPr="007C6536">
        <w:rPr>
          <w:rFonts w:ascii="Arial" w:hAnsi="Arial" w:cs="Arial"/>
          <w:sz w:val="22"/>
          <w:szCs w:val="22"/>
        </w:rPr>
        <w:t xml:space="preserve">o other viruses within this family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&lt;EndNote&gt;&lt;Cite&gt;&lt;Author&gt;Fernandez-Sanles&lt;/Author&gt;&lt;Year&gt;2017&lt;/Year&gt;&lt;RecNum&gt;216&lt;/RecNum&gt;&lt;DisplayText&gt;(38)&lt;/DisplayText&gt;&lt;record&gt;&lt;rec-number&gt;216&lt;/rec-number&gt;&lt;foreign-keys&gt;&lt;key app="EN" db-id="vxx52e0tlxppfbe0ta8vra2mrtdtv5t9sxsz" timestamp="1499916225"&gt;216&lt;/key&gt;&lt;key app="ENWeb" db-id=""&gt;0&lt;/key&gt;&lt;/foreign-keys&gt;&lt;ref-type name="Journal Article"&gt;17&lt;/ref-type&gt;&lt;contributors&gt;&lt;authors&gt;&lt;author&gt;Fernandez-Sanles, A.&lt;/author&gt;&lt;author&gt;Rios-Marco, P.&lt;/author&gt;&lt;author&gt;Romero-Lopez, C.&lt;/author&gt;&lt;author&gt;Berzal-Herranz, A.&lt;/author&gt;&lt;/authors&gt;&lt;/contributors&gt;&lt;auth-address&gt;Department of Molecular Biology, Instituto de Parasitologia y Biomedicina &amp;quot;Lopez-Neyra,&amp;quot; Consejo Superior de Investigaciones Cientificas (IPBLN-CSIC)Granada, Spain.&lt;/auth-address&gt;&lt;titles&gt;&lt;title&gt;Functional Information Stored in the Conserved Structural RNA Domains of Flavivirus Genomes&lt;/title&gt;&lt;secondary-title&gt;Front Microbiol&lt;/secondary-title&gt;&lt;/titles&gt;&lt;periodical&gt;&lt;full-title&gt;Front Microbiol&lt;/full-title&gt;&lt;/periodical&gt;&lt;pages&gt;546&lt;/pages&gt;&lt;volume&gt;8&lt;/volume&gt;&lt;keywords&gt;&lt;keyword&gt;Denv&lt;/keyword&gt;&lt;keyword&gt;RNA structure/function&lt;/keyword&gt;&lt;keyword&gt;RNA-RNA interactions&lt;/keyword&gt;&lt;keyword&gt;Wnv&lt;/keyword&gt;&lt;keyword&gt;flavivirus RNA genome&lt;/keyword&gt;&lt;keyword&gt;functional RNA domains&lt;/keyword&gt;&lt;/keywords&gt;&lt;dates&gt;&lt;year&gt;2017&lt;/year&gt;&lt;/dates&gt;&lt;isbn&gt;1664-302X (Print)&amp;#xD;1664-302X (Linking)&lt;/isbn&gt;&lt;accession-num&gt;28421048&lt;/accession-num&gt;&lt;urls&gt;&lt;related-urls&gt;&lt;url&gt;https://www.ncbi.nlm.nih.gov/pubmed/28421048&lt;/url&gt;&lt;/related-urls&gt;&lt;/urls&gt;&lt;custom2&gt;PMC5376627&lt;/custom2&gt;&lt;electronic-resource-num&gt;10.3389/fmicb.2017.00546&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(38)</w:t>
      </w:r>
      <w:r w:rsidRPr="002E7E25">
        <w:rPr>
          <w:rFonts w:ascii="Arial" w:hAnsi="Arial" w:cs="Arial"/>
          <w:sz w:val="22"/>
          <w:szCs w:val="22"/>
        </w:rPr>
        <w:fldChar w:fldCharType="end"/>
      </w:r>
      <w:r w:rsidRPr="002E7E25">
        <w:rPr>
          <w:rFonts w:ascii="Arial" w:hAnsi="Arial" w:cs="Arial"/>
          <w:sz w:val="22"/>
          <w:szCs w:val="22"/>
        </w:rPr>
        <w:t xml:space="preserve">. </w:t>
      </w:r>
      <w:del w:id="127" w:author="Almaz Bailey" w:date="2018-04-17T12:55:00Z">
        <w:r w:rsidRPr="002E7E25" w:rsidDel="00F45395">
          <w:rPr>
            <w:rFonts w:ascii="Arial" w:hAnsi="Arial" w:cs="Arial"/>
            <w:sz w:val="22"/>
            <w:szCs w:val="22"/>
          </w:rPr>
          <w:delText xml:space="preserve">Another characteristic of the flavivirus genome is the absence of a polyadenylated (poly(A)) tail at the 3’ end </w:delText>
        </w:r>
        <w:r w:rsidRPr="002E7E25" w:rsidDel="00F45395">
          <w:rPr>
            <w:rFonts w:ascii="Arial" w:hAnsi="Arial" w:cs="Arial"/>
            <w:sz w:val="22"/>
            <w:szCs w:val="22"/>
          </w:rPr>
          <w:fldChar w:fldCharType="begin">
            <w:fldData xml:space="preserve">PEVuZE5vdGU+PENpdGU+PEF1dGhvcj5GZXJuYW5kZXotU2FubGVzPC9BdXRob3I+PFllYXI+MjAx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</w:fldData>
          </w:fldChar>
        </w:r>
        <w:r w:rsidRPr="002E7E25" w:rsidDel="00F45395">
          <w:rPr>
            <w:rFonts w:ascii="Arial" w:hAnsi="Arial" w:cs="Arial"/>
            <w:sz w:val="22"/>
            <w:szCs w:val="22"/>
          </w:rPr>
          <w:delInstrText xml:space="preserve"> ADDIN EN.CITE </w:delInstrText>
        </w:r>
        <w:r w:rsidRPr="002E7E25" w:rsidDel="00F45395">
          <w:rPr>
            <w:rFonts w:ascii="Arial" w:hAnsi="Arial" w:cs="Arial"/>
            <w:sz w:val="22"/>
            <w:szCs w:val="22"/>
          </w:rPr>
          <w:fldChar w:fldCharType="begin">
            <w:fldData xml:space="preserve">PEVuZE5vdGU+PENpdGU+PEF1dGhvcj5GZXJuYW5kZXotU2FubGVzPC9BdXRob3I+PFllYXI+MjAx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</w:fldData>
          </w:fldChar>
        </w:r>
        <w:r w:rsidRPr="002E7E25" w:rsidDel="00F45395">
          <w:rPr>
            <w:rFonts w:ascii="Arial" w:hAnsi="Arial" w:cs="Arial"/>
            <w:sz w:val="22"/>
            <w:szCs w:val="22"/>
          </w:rPr>
          <w:delInstrText xml:space="preserve"> ADDIN EN.CITE.DATA </w:delInstrText>
        </w:r>
        <w:r w:rsidRPr="002E7E25" w:rsidDel="00F45395">
          <w:rPr>
            <w:rFonts w:ascii="Arial" w:hAnsi="Arial" w:cs="Arial"/>
            <w:sz w:val="22"/>
            <w:szCs w:val="22"/>
          </w:rPr>
        </w:r>
        <w:r w:rsidRPr="002E7E25" w:rsidDel="00F45395">
          <w:rPr>
            <w:rFonts w:ascii="Arial" w:hAnsi="Arial" w:cs="Arial"/>
            <w:sz w:val="22"/>
            <w:szCs w:val="22"/>
          </w:rPr>
          <w:fldChar w:fldCharType="end"/>
        </w:r>
        <w:r w:rsidRPr="002E7E25" w:rsidDel="00F45395">
          <w:rPr>
            <w:rFonts w:ascii="Arial" w:hAnsi="Arial" w:cs="Arial"/>
            <w:sz w:val="22"/>
            <w:szCs w:val="22"/>
          </w:rPr>
        </w:r>
        <w:r w:rsidRPr="002E7E25" w:rsidDel="00F45395">
          <w:rPr>
            <w:rFonts w:ascii="Arial" w:hAnsi="Arial" w:cs="Arial"/>
            <w:sz w:val="22"/>
            <w:szCs w:val="22"/>
          </w:rPr>
          <w:fldChar w:fldCharType="separate"/>
        </w:r>
        <w:r w:rsidRPr="002E7E25" w:rsidDel="00F45395">
          <w:rPr>
            <w:rFonts w:ascii="Arial" w:hAnsi="Arial" w:cs="Arial"/>
            <w:noProof/>
            <w:sz w:val="22"/>
            <w:szCs w:val="22"/>
          </w:rPr>
          <w:delText>(2, 8, 44)</w:delText>
        </w:r>
        <w:r w:rsidRPr="002E7E25" w:rsidDel="00F45395">
          <w:rPr>
            <w:rFonts w:ascii="Arial" w:hAnsi="Arial" w:cs="Arial"/>
            <w:sz w:val="22"/>
            <w:szCs w:val="22"/>
          </w:rPr>
          <w:fldChar w:fldCharType="end"/>
        </w:r>
        <w:r w:rsidRPr="002E7E25" w:rsidDel="00F45395">
          <w:rPr>
            <w:rFonts w:ascii="Arial" w:hAnsi="Arial" w:cs="Arial"/>
            <w:sz w:val="22"/>
            <w:szCs w:val="22"/>
          </w:rPr>
          <w:delText xml:space="preserve">. As yet, very little is known about the effects of </w:delText>
        </w:r>
      </w:del>
      <w:ins w:id="128" w:author="Vijay Dhanasekaran" w:date="2018-04-17T10:58:00Z">
        <w:del w:id="129" w:author="Almaz Bailey" w:date="2018-04-17T12:55:00Z">
          <w:r w:rsidR="006A02AA" w:rsidRPr="002E7E25" w:rsidDel="00F45395">
            <w:rPr>
              <w:rFonts w:ascii="Arial" w:hAnsi="Arial" w:cs="Arial"/>
              <w:sz w:val="22"/>
              <w:szCs w:val="22"/>
            </w:rPr>
            <w:delText xml:space="preserve">mutations on the UTR region, </w:delText>
          </w:r>
        </w:del>
      </w:ins>
      <w:del w:id="130" w:author="Almaz Bailey" w:date="2018-04-17T12:55:00Z">
        <w:r w:rsidRPr="002E7E25" w:rsidDel="00F45395">
          <w:rPr>
            <w:rFonts w:ascii="Arial" w:hAnsi="Arial" w:cs="Arial"/>
            <w:sz w:val="22"/>
            <w:szCs w:val="22"/>
          </w:rPr>
          <w:delText xml:space="preserve">each of these characteristics of flaviviral genomes on arboviral hosts and vectors, however, it is known that the 3’ UTR is required for replication </w:delText>
        </w:r>
        <w:r w:rsidRPr="002E7E25" w:rsidDel="00F45395">
          <w:rPr>
            <w:rFonts w:ascii="Arial" w:hAnsi="Arial" w:cs="Arial"/>
            <w:sz w:val="22"/>
            <w:szCs w:val="22"/>
          </w:rPr>
          <w:fldChar w:fldCharType="begin"/>
        </w:r>
        <w:r w:rsidRPr="002E7E25" w:rsidDel="00F45395">
          <w:rPr>
            <w:rFonts w:ascii="Arial" w:hAnsi="Arial" w:cs="Arial"/>
            <w:sz w:val="22"/>
            <w:szCs w:val="22"/>
          </w:rPr>
          <w:delInstrText xml:space="preserve"> ADDIN EN.CITE &lt;EndNote&gt;&lt;Cite&gt;&lt;Author&gt;Fernandez-Sanles&lt;/Author&gt;&lt;Year&gt;2017&lt;/Year&gt;&lt;RecNum&gt;216&lt;/RecNum&gt;&lt;DisplayText&gt;(2)&lt;/DisplayText&gt;&lt;record&gt;&lt;rec-number&gt;216&lt;/rec-number&gt;&lt;foreign-keys&gt;&lt;key app="EN" db-id="vxx52e0tlxppfbe0ta8vra2mrtdtv5t9sxsz" timestamp="1499916225"&gt;216&lt;/key&gt;&lt;key app="ENWeb" db-id=""&gt;0&lt;/key&gt;&lt;/foreign-keys&gt;&lt;ref-type name="Journal Article"&gt;17&lt;/ref-type&gt;&lt;contributors&gt;&lt;authors&gt;&lt;author&gt;Fernandez-Sanles, A.&lt;/author&gt;&lt;author&gt;Rios-Marco, P.&lt;/author&gt;&lt;author&gt;Romero-Lopez, C.&lt;/author&gt;&lt;author&gt;Berzal-Herranz, A.&lt;/author&gt;&lt;/authors&gt;&lt;/contributors&gt;&lt;auth-address&gt;Department of Molecular Biology, Instituto de Parasitologia y Biomedicina &amp;quot;Lopez-Neyra,&amp;quot; Consejo Superior de Investigaciones Cientificas (IPBLN-CSIC)Granada, Spain.&lt;/auth-address&gt;&lt;titles&gt;&lt;title&gt;Functional Information Stored in the Conserved Structural RNA Domains of Flavivirus Genomes&lt;/title&gt;&lt;secondary-title&gt;Front Microbiol&lt;/secondary-title&gt;&lt;/titles&gt;&lt;periodical&gt;&lt;full-title&gt;Front Microbiol&lt;/full-title&gt;&lt;/periodical&gt;&lt;pages&gt;546&lt;/pages&gt;&lt;volume&gt;8&lt;/volume&gt;&lt;keywords&gt;&lt;keyword&gt;Denv&lt;/keyword&gt;&lt;keyword&gt;RNA structure/function&lt;/keyword&gt;&lt;keyword&gt;RNA-RNA interactions&lt;/keyword&gt;&lt;keyword&gt;Wnv&lt;/keyword&gt;&lt;keyword&gt;flavivirus RNA genome&lt;/keyword&gt;&lt;keyword&gt;functional RNA domains&lt;/keyword&gt;&lt;/keywords&gt;&lt;dates&gt;&lt;year&gt;2017&lt;/year&gt;&lt;/dates&gt;&lt;isbn&gt;1664-302X (Print)&amp;#xD;1664-302X (Linking)&lt;/isbn&gt;&lt;accession-num&gt;28421048&lt;/accession-num&gt;&lt;urls&gt;&lt;related-urls&gt;&lt;url&gt;https://www.ncbi.nlm.nih.gov/pubmed/28421048&lt;/url&gt;&lt;/related-urls&gt;&lt;/urls&gt;&lt;custom2&gt;PMC5376627&lt;/custom2&gt;&lt;electronic-resource-num&gt;10.3389/fmicb.2017.00546&lt;/electronic-resource-num&gt;&lt;/record&gt;&lt;/Cite&gt;&lt;/EndNote&gt;</w:delInstrText>
        </w:r>
        <w:r w:rsidRPr="002E7E25" w:rsidDel="00F45395">
          <w:rPr>
            <w:rFonts w:ascii="Arial" w:hAnsi="Arial" w:cs="Arial"/>
            <w:sz w:val="22"/>
            <w:szCs w:val="22"/>
          </w:rPr>
          <w:fldChar w:fldCharType="separate"/>
        </w:r>
        <w:r w:rsidRPr="002E7E25" w:rsidDel="00F45395">
          <w:rPr>
            <w:rFonts w:ascii="Arial" w:hAnsi="Arial" w:cs="Arial"/>
            <w:noProof/>
            <w:sz w:val="22"/>
            <w:szCs w:val="22"/>
          </w:rPr>
          <w:delText>(2)</w:delText>
        </w:r>
        <w:r w:rsidRPr="002E7E25" w:rsidDel="00F45395">
          <w:rPr>
            <w:rFonts w:ascii="Arial" w:hAnsi="Arial" w:cs="Arial"/>
            <w:sz w:val="22"/>
            <w:szCs w:val="22"/>
          </w:rPr>
          <w:fldChar w:fldCharType="end"/>
        </w:r>
        <w:r w:rsidRPr="002E7E25" w:rsidDel="00F45395">
          <w:rPr>
            <w:rFonts w:ascii="Arial" w:hAnsi="Arial" w:cs="Arial"/>
            <w:sz w:val="22"/>
            <w:szCs w:val="22"/>
          </w:rPr>
          <w:delText>.</w:delText>
        </w:r>
        <w:r w:rsidRPr="002E7E25" w:rsidDel="00F45395">
          <w:rPr>
            <w:rFonts w:ascii="Arial" w:hAnsi="Arial" w:cs="Arial"/>
            <w:sz w:val="22"/>
            <w:szCs w:val="22"/>
            <w:rPrChange w:id="131" w:author="Vijay Dhanasekaran" w:date="2018-04-21T17:20:00Z">
              <w:rPr>
                <w:rFonts w:ascii="Arial" w:hAnsi="Arial" w:cs="Arial"/>
              </w:rPr>
            </w:rPrChange>
          </w:rPr>
          <w:delText xml:space="preserve"> </w:delText>
        </w:r>
      </w:del>
    </w:p>
    <w:p w14:paraId="6EF67C6F" w14:textId="77777777" w:rsidR="00D567D5" w:rsidRPr="002E7E25" w:rsidRDefault="00D567D5" w:rsidP="007C6536">
      <w:pPr>
        <w:spacing w:line="360" w:lineRule="auto"/>
        <w:jc w:val="both"/>
        <w:rPr>
          <w:rFonts w:ascii="Arial" w:hAnsi="Arial" w:cs="Arial"/>
          <w:sz w:val="22"/>
          <w:szCs w:val="22"/>
          <w:rPrChange w:id="132" w:author="Vijay Dhanasekaran" w:date="2018-04-21T17:20:00Z">
            <w:rPr>
              <w:rFonts w:ascii="Arial" w:hAnsi="Arial" w:cs="Arial"/>
            </w:rPr>
          </w:rPrChange>
        </w:rPr>
      </w:pPr>
    </w:p>
    <w:p w14:paraId="12939EBE" w14:textId="3F5785AF" w:rsidR="001C2645" w:rsidRPr="002E7E25" w:rsidRDefault="004E05C6" w:rsidP="007C6536">
      <w:pPr>
        <w:spacing w:line="360" w:lineRule="auto"/>
        <w:jc w:val="both"/>
        <w:rPr>
          <w:rFonts w:ascii="Arial" w:hAnsi="Arial" w:cs="Arial"/>
          <w:sz w:val="22"/>
          <w:szCs w:val="22"/>
        </w:rPr>
      </w:pPr>
      <w:ins w:id="133" w:author="Vijay Dhanasekaran" w:date="2018-04-17T11:05:00Z">
        <w:r w:rsidRPr="002E7E25">
          <w:rPr>
            <w:rFonts w:ascii="Arial" w:hAnsi="Arial" w:cs="Arial"/>
            <w:sz w:val="22"/>
            <w:szCs w:val="22"/>
          </w:rPr>
          <w:t xml:space="preserve">Dengue infections are caused by </w:t>
        </w:r>
      </w:ins>
      <w:r w:rsidR="00D567D5" w:rsidRPr="002E7E25">
        <w:rPr>
          <w:rFonts w:ascii="Arial" w:hAnsi="Arial" w:cs="Arial"/>
          <w:sz w:val="22"/>
          <w:szCs w:val="22"/>
        </w:rPr>
        <w:t xml:space="preserve">four </w:t>
      </w:r>
      <w:ins w:id="134" w:author="Vijay Dhanasekaran" w:date="2018-04-17T11:06:00Z">
        <w:r w:rsidRPr="002E7E25">
          <w:rPr>
            <w:rFonts w:ascii="Arial" w:hAnsi="Arial" w:cs="Arial"/>
            <w:sz w:val="22"/>
            <w:szCs w:val="22"/>
          </w:rPr>
          <w:t>closely relate</w:t>
        </w:r>
      </w:ins>
      <w:ins w:id="135" w:author="Vijay Dhanasekaran" w:date="2018-04-17T11:24:00Z">
        <w:r w:rsidR="002E1714" w:rsidRPr="002E7E25">
          <w:rPr>
            <w:rFonts w:ascii="Arial" w:hAnsi="Arial" w:cs="Arial"/>
            <w:sz w:val="22"/>
            <w:szCs w:val="22"/>
          </w:rPr>
          <w:t>d</w:t>
        </w:r>
      </w:ins>
      <w:ins w:id="136" w:author="Vijay Dhanasekaran" w:date="2018-04-17T11:06:00Z">
        <w:r w:rsidRPr="002E7E25">
          <w:rPr>
            <w:rFonts w:ascii="Arial" w:hAnsi="Arial" w:cs="Arial"/>
            <w:sz w:val="22"/>
            <w:szCs w:val="22"/>
          </w:rPr>
          <w:t xml:space="preserve"> but </w:t>
        </w:r>
      </w:ins>
      <w:r w:rsidR="00D567D5" w:rsidRPr="002E7E25">
        <w:rPr>
          <w:rFonts w:ascii="Arial" w:hAnsi="Arial" w:cs="Arial"/>
          <w:sz w:val="22"/>
          <w:szCs w:val="22"/>
        </w:rPr>
        <w:t xml:space="preserve">distinct serotypes of dengue virus (DENV-1, DENV-2, DENV-3, and DENV-4) </w:t>
      </w:r>
      <w:r w:rsidR="00D567D5" w:rsidRPr="002E7E25">
        <w:rPr>
          <w:rFonts w:ascii="Arial" w:hAnsi="Arial" w:cs="Arial"/>
          <w:sz w:val="22"/>
          <w:szCs w:val="22"/>
        </w:rPr>
        <w:fldChar w:fldCharType="begin">
          <w:fldData xml:space="preserve">PEVuZE5vdGU+PENpdGU+PEF1dGhvcj5BbmRyYWRlPC9BdXRob3I+PFllYXI+MjAxNjwvWWVhcj48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PEVuZE5vdGU+PENpdGU+PEF1dGhvcj5BbmRyYWRlPC9BdXRob3I+PFllYXI+MjAxNjwvWWVhcj48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00D567D5" w:rsidRPr="002E7E25">
        <w:rPr>
          <w:rFonts w:ascii="Arial" w:hAnsi="Arial" w:cs="Arial"/>
          <w:sz w:val="22"/>
          <w:szCs w:val="22"/>
        </w:rPr>
      </w:r>
      <w:r w:rsidR="00D567D5" w:rsidRPr="002E7E25">
        <w:rPr>
          <w:rFonts w:ascii="Arial" w:hAnsi="Arial" w:cs="Arial"/>
          <w:sz w:val="22"/>
          <w:szCs w:val="22"/>
        </w:rPr>
        <w:fldChar w:fldCharType="separate"/>
      </w:r>
      <w:r w:rsidR="001E4940" w:rsidRPr="002E7E25">
        <w:rPr>
          <w:rFonts w:ascii="Arial" w:hAnsi="Arial" w:cs="Arial"/>
          <w:noProof/>
          <w:sz w:val="22"/>
          <w:szCs w:val="22"/>
        </w:rPr>
        <w:t>(7, 9-11, 15, 19, 37, 44)</w:t>
      </w:r>
      <w:r w:rsidR="00D567D5" w:rsidRPr="002E7E25">
        <w:rPr>
          <w:rFonts w:ascii="Arial" w:hAnsi="Arial" w:cs="Arial"/>
          <w:sz w:val="22"/>
          <w:szCs w:val="22"/>
        </w:rPr>
        <w:fldChar w:fldCharType="end"/>
      </w:r>
      <w:r w:rsidR="00D567D5" w:rsidRPr="002E7E25">
        <w:rPr>
          <w:rFonts w:ascii="Arial" w:hAnsi="Arial" w:cs="Arial"/>
          <w:sz w:val="22"/>
          <w:szCs w:val="22"/>
        </w:rPr>
        <w:t xml:space="preserve">. </w:t>
      </w:r>
      <w:ins w:id="137" w:author="Vijay Dhanasekaran" w:date="2018-04-17T11:07:00Z">
        <w:r w:rsidRPr="002E7E25">
          <w:rPr>
            <w:rFonts w:ascii="Arial" w:hAnsi="Arial" w:cs="Arial"/>
            <w:sz w:val="22"/>
            <w:szCs w:val="22"/>
          </w:rPr>
          <w:t>Each of the serotypes can be further classified into 1 to 4/5 genotypes (or 'subtypes'), however endemic circulation among humans has only been observed for DENV1 genotypes I-III, DENV2 genotypes I-III, DENV3 genotypes I-</w:t>
        </w:r>
        <w:commentRangeStart w:id="138"/>
        <w:r w:rsidRPr="002E7E25">
          <w:rPr>
            <w:rFonts w:ascii="Arial" w:hAnsi="Arial" w:cs="Arial"/>
            <w:sz w:val="22"/>
            <w:szCs w:val="22"/>
          </w:rPr>
          <w:t>II</w:t>
        </w:r>
      </w:ins>
      <w:commentRangeEnd w:id="138"/>
      <w:r w:rsidR="001E4940" w:rsidRPr="002E7E25">
        <w:rPr>
          <w:rStyle w:val="CommentReference"/>
          <w:rFonts w:ascii="Arial" w:hAnsi="Arial" w:cs="Arial"/>
          <w:sz w:val="22"/>
          <w:szCs w:val="22"/>
          <w:rPrChange w:id="139" w:author="Vijay Dhanasekaran" w:date="2018-04-21T17:20:00Z">
            <w:rPr>
              <w:rStyle w:val="CommentReference"/>
            </w:rPr>
          </w:rPrChange>
        </w:rPr>
        <w:commentReference w:id="138"/>
      </w:r>
      <w:ins w:id="140" w:author="Vijay Dhanasekaran" w:date="2018-04-17T11:07:00Z">
        <w:r w:rsidRPr="002E7E25">
          <w:rPr>
            <w:rFonts w:ascii="Arial" w:hAnsi="Arial" w:cs="Arial"/>
            <w:sz w:val="22"/>
            <w:szCs w:val="22"/>
          </w:rPr>
          <w:t xml:space="preserve"> and DENV4 genotypes I-II</w:t>
        </w:r>
      </w:ins>
      <w:ins w:id="141" w:author="Vijay Dhanasekaran" w:date="2018-04-17T11:08:00Z">
        <w:r w:rsidRPr="002E7E25">
          <w:rPr>
            <w:rFonts w:ascii="Arial" w:hAnsi="Arial" w:cs="Arial"/>
            <w:sz w:val="22"/>
            <w:szCs w:val="22"/>
          </w:rPr>
          <w:t>.</w:t>
        </w:r>
      </w:ins>
      <w:ins w:id="142" w:author="Vijay Dhanasekaran" w:date="2018-04-17T11:11:00Z">
        <w:r w:rsidR="001C2645" w:rsidRPr="002E7E25">
          <w:rPr>
            <w:rFonts w:ascii="Arial" w:hAnsi="Arial" w:cs="Arial"/>
            <w:sz w:val="22"/>
            <w:szCs w:val="22"/>
          </w:rPr>
          <w:t xml:space="preserve"> In regions where Dengue is endemic, </w:t>
        </w:r>
      </w:ins>
      <w:ins w:id="143" w:author="Vijay Dhanasekaran" w:date="2018-04-17T11:12:00Z">
        <w:r w:rsidR="001C2645" w:rsidRPr="002E7E25">
          <w:rPr>
            <w:rFonts w:ascii="Arial" w:hAnsi="Arial" w:cs="Arial"/>
            <w:sz w:val="22"/>
            <w:szCs w:val="22"/>
          </w:rPr>
          <w:t xml:space="preserve">such as Southeast Asia, </w:t>
        </w:r>
      </w:ins>
      <w:ins w:id="144" w:author="Vijay Dhanasekaran" w:date="2018-04-17T11:11:00Z">
        <w:r w:rsidR="001C2645" w:rsidRPr="002E7E25">
          <w:rPr>
            <w:rFonts w:ascii="Arial" w:hAnsi="Arial" w:cs="Arial"/>
            <w:sz w:val="22"/>
            <w:szCs w:val="22"/>
          </w:rPr>
          <w:t>all four serotypes are commonly observed</w:t>
        </w:r>
      </w:ins>
      <w:ins w:id="145" w:author="Vijay Dhanasekaran" w:date="2018-04-17T11:13:00Z">
        <w:r w:rsidR="001C2645" w:rsidRPr="002E7E25">
          <w:rPr>
            <w:rFonts w:ascii="Arial" w:hAnsi="Arial" w:cs="Arial"/>
            <w:sz w:val="22"/>
            <w:szCs w:val="22"/>
          </w:rPr>
          <w:t xml:space="preserve"> </w:t>
        </w:r>
      </w:ins>
      <w:r w:rsidR="001C2645" w:rsidRPr="002E7E25">
        <w:rPr>
          <w:rFonts w:ascii="Arial" w:hAnsi="Arial" w:cs="Arial"/>
          <w:sz w:val="22"/>
          <w:szCs w:val="22"/>
        </w:rPr>
        <w:fldChar w:fldCharType="begin">
          <w:fldData xml:space="preserve">PEVuZE5vdGU+PENpdGU+PEF1dGhvcj5DaG91ZGhhcnk8L0F1dGhvcj48WWVhcj4yMDE3PC9ZZWFy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PEVuZE5vdGU+PENpdGU+PEF1dGhvcj5DaG91ZGhhcnk8L0F1dGhvcj48WWVhcj4yMDE3PC9ZZWFy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001C2645" w:rsidRPr="002E7E25">
        <w:rPr>
          <w:rFonts w:ascii="Arial" w:hAnsi="Arial" w:cs="Arial"/>
          <w:sz w:val="22"/>
          <w:szCs w:val="22"/>
        </w:rPr>
      </w:r>
      <w:r w:rsidR="001C2645" w:rsidRPr="002E7E25">
        <w:rPr>
          <w:rFonts w:ascii="Arial" w:hAnsi="Arial" w:cs="Arial"/>
          <w:sz w:val="22"/>
          <w:szCs w:val="22"/>
        </w:rPr>
        <w:fldChar w:fldCharType="separate"/>
      </w:r>
      <w:r w:rsidR="001E4940" w:rsidRPr="002E7E25">
        <w:rPr>
          <w:rFonts w:ascii="Arial" w:hAnsi="Arial" w:cs="Arial"/>
          <w:noProof/>
          <w:sz w:val="22"/>
          <w:szCs w:val="22"/>
        </w:rPr>
        <w:t>(4, 26, 45)</w:t>
      </w:r>
      <w:r w:rsidR="001C2645" w:rsidRPr="002E7E25">
        <w:rPr>
          <w:rFonts w:ascii="Arial" w:hAnsi="Arial" w:cs="Arial"/>
          <w:sz w:val="22"/>
          <w:szCs w:val="22"/>
        </w:rPr>
        <w:fldChar w:fldCharType="end"/>
      </w:r>
      <w:ins w:id="146" w:author="Vijay Dhanasekaran" w:date="2018-04-17T11:24:00Z">
        <w:r w:rsidR="00690136" w:rsidRPr="002E7E25">
          <w:rPr>
            <w:rFonts w:ascii="Arial" w:hAnsi="Arial" w:cs="Arial"/>
            <w:sz w:val="22"/>
            <w:szCs w:val="22"/>
          </w:rPr>
          <w:t>, h</w:t>
        </w:r>
      </w:ins>
      <w:ins w:id="147" w:author="Vijay Dhanasekaran" w:date="2018-04-17T11:13:00Z">
        <w:r w:rsidR="001C2645" w:rsidRPr="002E7E25">
          <w:rPr>
            <w:rFonts w:ascii="Arial" w:hAnsi="Arial" w:cs="Arial"/>
            <w:sz w:val="22"/>
            <w:szCs w:val="22"/>
          </w:rPr>
          <w:t xml:space="preserve">owever </w:t>
        </w:r>
        <w:del w:id="148" w:author="Almaz Bailey" w:date="2018-04-17T13:39:00Z">
          <w:r w:rsidR="001C2645" w:rsidRPr="002E7E25" w:rsidDel="001E4940">
            <w:rPr>
              <w:rFonts w:ascii="Arial" w:hAnsi="Arial" w:cs="Arial"/>
              <w:sz w:val="22"/>
              <w:szCs w:val="22"/>
            </w:rPr>
            <w:delText>u</w:delText>
          </w:r>
        </w:del>
      </w:ins>
      <w:del w:id="149" w:author="Almaz Bailey" w:date="2018-04-17T13:39:00Z">
        <w:r w:rsidR="001C2645" w:rsidRPr="002E7E25" w:rsidDel="001E4940">
          <w:rPr>
            <w:rFonts w:ascii="Arial" w:hAnsi="Arial" w:cs="Arial"/>
            <w:sz w:val="22"/>
            <w:szCs w:val="22"/>
          </w:rPr>
          <w:delText>sually</w:delText>
        </w:r>
      </w:del>
      <w:ins w:id="150" w:author="Vijay Dhanasekaran" w:date="2018-04-17T11:13:00Z">
        <w:del w:id="151" w:author="Almaz Bailey" w:date="2018-04-17T13:39:00Z">
          <w:r w:rsidR="001C2645" w:rsidRPr="002E7E25" w:rsidDel="001E4940">
            <w:rPr>
              <w:rFonts w:ascii="Arial" w:hAnsi="Arial" w:cs="Arial"/>
              <w:sz w:val="22"/>
              <w:szCs w:val="22"/>
            </w:rPr>
            <w:delText xml:space="preserve"> </w:delText>
          </w:r>
        </w:del>
        <w:r w:rsidR="001C2645" w:rsidRPr="002E7E25">
          <w:rPr>
            <w:rFonts w:ascii="Arial" w:hAnsi="Arial" w:cs="Arial"/>
            <w:sz w:val="22"/>
            <w:szCs w:val="22"/>
          </w:rPr>
          <w:t>genotype</w:t>
        </w:r>
      </w:ins>
      <w:ins w:id="152" w:author="Vijay Dhanasekaran" w:date="2018-04-17T11:14:00Z">
        <w:r w:rsidR="001C2645" w:rsidRPr="002E7E25">
          <w:rPr>
            <w:rFonts w:ascii="Arial" w:hAnsi="Arial" w:cs="Arial"/>
            <w:sz w:val="22"/>
            <w:szCs w:val="22"/>
          </w:rPr>
          <w:t>s</w:t>
        </w:r>
      </w:ins>
      <w:ins w:id="153" w:author="Vijay Dhanasekaran" w:date="2018-04-17T11:13:00Z">
        <w:r w:rsidR="001C2645" w:rsidRPr="002E7E25">
          <w:rPr>
            <w:rFonts w:ascii="Arial" w:hAnsi="Arial" w:cs="Arial"/>
            <w:sz w:val="22"/>
            <w:szCs w:val="22"/>
          </w:rPr>
          <w:t xml:space="preserve"> are</w:t>
        </w:r>
      </w:ins>
      <w:ins w:id="154" w:author="Almaz Bailey" w:date="2018-04-17T13:39:00Z">
        <w:r w:rsidR="001E4940" w:rsidRPr="002E7E25">
          <w:rPr>
            <w:rFonts w:ascii="Arial" w:hAnsi="Arial" w:cs="Arial"/>
            <w:sz w:val="22"/>
            <w:szCs w:val="22"/>
          </w:rPr>
          <w:t xml:space="preserve"> usually</w:t>
        </w:r>
      </w:ins>
      <w:ins w:id="155" w:author="Vijay Dhanasekaran" w:date="2018-04-17T11:13:00Z">
        <w:r w:rsidR="001C2645" w:rsidRPr="007C6536">
          <w:rPr>
            <w:rFonts w:ascii="Arial" w:hAnsi="Arial" w:cs="Arial"/>
            <w:sz w:val="22"/>
            <w:szCs w:val="22"/>
          </w:rPr>
          <w:t xml:space="preserve"> spatially segregated resulting </w:t>
        </w:r>
      </w:ins>
      <w:ins w:id="156" w:author="Vijay Dhanasekaran" w:date="2018-04-17T11:14:00Z">
        <w:r w:rsidR="001C2645" w:rsidRPr="007C6536">
          <w:rPr>
            <w:rFonts w:ascii="Arial" w:hAnsi="Arial" w:cs="Arial"/>
            <w:sz w:val="22"/>
            <w:szCs w:val="22"/>
          </w:rPr>
          <w:t xml:space="preserve">in the circulation of </w:t>
        </w:r>
      </w:ins>
      <w:r w:rsidR="001C2645" w:rsidRPr="007C6536">
        <w:rPr>
          <w:rFonts w:ascii="Arial" w:hAnsi="Arial" w:cs="Arial"/>
          <w:sz w:val="22"/>
          <w:szCs w:val="22"/>
        </w:rPr>
        <w:t xml:space="preserve">one </w:t>
      </w:r>
      <w:ins w:id="157" w:author="Vijay Dhanasekaran" w:date="2018-04-17T11:14:00Z">
        <w:r w:rsidR="001C2645" w:rsidRPr="007C6536">
          <w:rPr>
            <w:rFonts w:ascii="Arial" w:hAnsi="Arial" w:cs="Arial"/>
            <w:sz w:val="22"/>
            <w:szCs w:val="22"/>
          </w:rPr>
          <w:t xml:space="preserve">predominant </w:t>
        </w:r>
      </w:ins>
      <w:r w:rsidR="001C2645" w:rsidRPr="007C6536">
        <w:rPr>
          <w:rFonts w:ascii="Arial" w:hAnsi="Arial" w:cs="Arial"/>
          <w:sz w:val="22"/>
          <w:szCs w:val="22"/>
        </w:rPr>
        <w:t>genotype within the area</w:t>
      </w:r>
      <w:ins w:id="158" w:author="Vijay Dhanasekaran" w:date="2018-04-17T11:14:00Z">
        <w:r w:rsidR="001C2645" w:rsidRPr="007C6536">
          <w:rPr>
            <w:rFonts w:ascii="Arial" w:hAnsi="Arial" w:cs="Arial"/>
            <w:sz w:val="22"/>
            <w:szCs w:val="22"/>
          </w:rPr>
          <w:t>.</w:t>
        </w:r>
      </w:ins>
      <w:r w:rsidR="001C2645" w:rsidRPr="007C6536">
        <w:rPr>
          <w:rFonts w:ascii="Arial" w:hAnsi="Arial" w:cs="Arial"/>
          <w:sz w:val="22"/>
          <w:szCs w:val="22"/>
        </w:rPr>
        <w:t xml:space="preserve"> In some instances, genotype replacement will occur in endemic and hyperendemic countries </w:t>
      </w:r>
      <w:r w:rsidR="001C2645" w:rsidRPr="002E7E25">
        <w:rPr>
          <w:rFonts w:ascii="Arial" w:hAnsi="Arial" w:cs="Arial"/>
          <w:sz w:val="22"/>
          <w:szCs w:val="22"/>
        </w:rPr>
        <w:fldChar w:fldCharType="begin">
          <w:fldData xml:space="preserve">PEVuZE5vdGU+PENpdGU+PEF1dGhvcj5DYXJtbzwvQXV0aG9yPjxZZWFyPjIwMTc8L1llYXI+PFJl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PEVuZE5vdGU+PENpdGU+PEF1dGhvcj5DYXJtbzwvQXV0aG9yPjxZZWFyPjIwMTc8L1llYXI+PFJl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001C2645" w:rsidRPr="002E7E25">
        <w:rPr>
          <w:rFonts w:ascii="Arial" w:hAnsi="Arial" w:cs="Arial"/>
          <w:sz w:val="22"/>
          <w:szCs w:val="22"/>
        </w:rPr>
      </w:r>
      <w:r w:rsidR="001C2645" w:rsidRPr="002E7E25">
        <w:rPr>
          <w:rFonts w:ascii="Arial" w:hAnsi="Arial" w:cs="Arial"/>
          <w:sz w:val="22"/>
          <w:szCs w:val="22"/>
        </w:rPr>
        <w:fldChar w:fldCharType="separate"/>
      </w:r>
      <w:r w:rsidR="001E4940" w:rsidRPr="002E7E25">
        <w:rPr>
          <w:rFonts w:ascii="Arial" w:hAnsi="Arial" w:cs="Arial"/>
          <w:noProof/>
          <w:sz w:val="22"/>
          <w:szCs w:val="22"/>
        </w:rPr>
        <w:t>(3-6, 46)</w:t>
      </w:r>
      <w:r w:rsidR="001C2645" w:rsidRPr="002E7E25">
        <w:rPr>
          <w:rFonts w:ascii="Arial" w:hAnsi="Arial" w:cs="Arial"/>
          <w:sz w:val="22"/>
          <w:szCs w:val="22"/>
        </w:rPr>
        <w:fldChar w:fldCharType="end"/>
      </w:r>
      <w:r w:rsidR="001C2645" w:rsidRPr="002E7E25">
        <w:rPr>
          <w:rFonts w:ascii="Arial" w:hAnsi="Arial" w:cs="Arial"/>
          <w:sz w:val="22"/>
          <w:szCs w:val="22"/>
        </w:rPr>
        <w:t>.</w:t>
      </w:r>
      <w:ins w:id="159" w:author="Almaz Bailey" w:date="2018-04-17T13:40:00Z">
        <w:r w:rsidR="001E4940" w:rsidRPr="002E7E25">
          <w:rPr>
            <w:rFonts w:ascii="Arial" w:hAnsi="Arial" w:cs="Arial"/>
            <w:sz w:val="22"/>
            <w:szCs w:val="22"/>
          </w:rPr>
          <w:t xml:space="preserve"> T</w:t>
        </w:r>
      </w:ins>
      <w:del w:id="160" w:author="Almaz Bailey" w:date="2018-04-17T13:40:00Z">
        <w:r w:rsidR="001C2645" w:rsidRPr="002E7E25" w:rsidDel="001E4940">
          <w:rPr>
            <w:rFonts w:ascii="Arial" w:hAnsi="Arial" w:cs="Arial"/>
            <w:sz w:val="22"/>
            <w:szCs w:val="22"/>
          </w:rPr>
          <w:delText xml:space="preserve"> However, t</w:delText>
        </w:r>
      </w:del>
      <w:r w:rsidR="001C2645" w:rsidRPr="002E7E25">
        <w:rPr>
          <w:rFonts w:ascii="Arial" w:hAnsi="Arial" w:cs="Arial"/>
          <w:sz w:val="22"/>
          <w:szCs w:val="22"/>
        </w:rPr>
        <w:t xml:space="preserve">he mechanisms behind genotype replacement are largely unknown </w:t>
      </w:r>
      <w:r w:rsidR="001C2645" w:rsidRPr="002E7E25">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1C2645" w:rsidRPr="002E7E25">
        <w:rPr>
          <w:rFonts w:ascii="Arial" w:hAnsi="Arial" w:cs="Arial"/>
          <w:sz w:val="22"/>
          <w:szCs w:val="22"/>
        </w:rPr>
      </w:r>
      <w:r w:rsidR="001C2645" w:rsidRPr="002E7E25">
        <w:rPr>
          <w:rFonts w:ascii="Arial" w:hAnsi="Arial" w:cs="Arial"/>
          <w:sz w:val="22"/>
          <w:szCs w:val="22"/>
        </w:rPr>
        <w:fldChar w:fldCharType="separate"/>
      </w:r>
      <w:r w:rsidR="00F45395" w:rsidRPr="002E7E25">
        <w:rPr>
          <w:rFonts w:ascii="Arial" w:hAnsi="Arial" w:cs="Arial"/>
          <w:noProof/>
          <w:sz w:val="22"/>
          <w:szCs w:val="22"/>
        </w:rPr>
        <w:t>(26)</w:t>
      </w:r>
      <w:r w:rsidR="001C2645" w:rsidRPr="002E7E25">
        <w:rPr>
          <w:rFonts w:ascii="Arial" w:hAnsi="Arial" w:cs="Arial"/>
          <w:sz w:val="22"/>
          <w:szCs w:val="22"/>
        </w:rPr>
        <w:fldChar w:fldCharType="end"/>
      </w:r>
      <w:r w:rsidR="001C2645" w:rsidRPr="002E7E25">
        <w:rPr>
          <w:rFonts w:ascii="Arial" w:hAnsi="Arial" w:cs="Arial"/>
          <w:sz w:val="22"/>
          <w:szCs w:val="22"/>
        </w:rPr>
        <w:t xml:space="preserve">. It is thought that selection pressure could play a role, as well as potential genetic bottlenecks of virus populations that have circulated for years and are no longer able to transmit within a population due to immune resistance </w:t>
      </w:r>
      <w:r w:rsidR="001C2645" w:rsidRPr="002E7E25">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1C2645" w:rsidRPr="002E7E25">
        <w:rPr>
          <w:rFonts w:ascii="Arial" w:hAnsi="Arial" w:cs="Arial"/>
          <w:sz w:val="22"/>
          <w:szCs w:val="22"/>
        </w:rPr>
      </w:r>
      <w:r w:rsidR="001C2645" w:rsidRPr="002E7E25">
        <w:rPr>
          <w:rFonts w:ascii="Arial" w:hAnsi="Arial" w:cs="Arial"/>
          <w:sz w:val="22"/>
          <w:szCs w:val="22"/>
        </w:rPr>
        <w:fldChar w:fldCharType="separate"/>
      </w:r>
      <w:r w:rsidR="00F45395" w:rsidRPr="002E7E25">
        <w:rPr>
          <w:rFonts w:ascii="Arial" w:hAnsi="Arial" w:cs="Arial"/>
          <w:noProof/>
          <w:sz w:val="22"/>
          <w:szCs w:val="22"/>
        </w:rPr>
        <w:t>(26)</w:t>
      </w:r>
      <w:r w:rsidR="001C2645" w:rsidRPr="002E7E25">
        <w:rPr>
          <w:rFonts w:ascii="Arial" w:hAnsi="Arial" w:cs="Arial"/>
          <w:sz w:val="22"/>
          <w:szCs w:val="22"/>
        </w:rPr>
        <w:fldChar w:fldCharType="end"/>
      </w:r>
      <w:r w:rsidR="001C2645" w:rsidRPr="002E7E25">
        <w:rPr>
          <w:rFonts w:ascii="Arial" w:hAnsi="Arial" w:cs="Arial"/>
          <w:sz w:val="22"/>
          <w:szCs w:val="22"/>
        </w:rPr>
        <w:t xml:space="preserve">. It is likely that a number of factors underpin genotype replacement, relating to environment, interactions between the host and the virus, as well as the increase of global travel and transport </w:t>
      </w:r>
      <w:r w:rsidR="001C2645" w:rsidRPr="002E7E25">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 </w:instrText>
      </w:r>
      <w:r w:rsidR="00F45395" w:rsidRPr="007C6536">
        <w:rPr>
          <w:rFonts w:ascii="Arial" w:hAnsi="Arial" w:cs="Arial"/>
          <w:sz w:val="22"/>
          <w:szCs w:val="22"/>
        </w:rPr>
        <w:fldChar w:fldCharType="begin">
          <w:fldData xml:space="preserve">PEVuZE5vdGU+PENpdGU+PEF1dGhvcj5GaWxvbWF0b3JpPC9BdXRob3I+PFllYXI+MjAxNzwvWWVh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</w:fldData>
        </w:fldChar>
      </w:r>
      <w:r w:rsidR="00F45395" w:rsidRPr="007C6536">
        <w:rPr>
          <w:rFonts w:ascii="Arial" w:hAnsi="Arial" w:cs="Arial"/>
          <w:sz w:val="22"/>
          <w:szCs w:val="22"/>
        </w:rPr>
        <w:instrText xml:space="preserve"> ADDIN EN.CITE.DATA </w:instrText>
      </w:r>
      <w:r w:rsidR="00F45395" w:rsidRPr="007C6536">
        <w:rPr>
          <w:rFonts w:ascii="Arial" w:hAnsi="Arial" w:cs="Arial"/>
          <w:sz w:val="22"/>
          <w:szCs w:val="22"/>
        </w:rPr>
      </w:r>
      <w:r w:rsidR="00F45395" w:rsidRPr="007C6536">
        <w:rPr>
          <w:rFonts w:ascii="Arial" w:hAnsi="Arial" w:cs="Arial"/>
          <w:sz w:val="22"/>
          <w:szCs w:val="22"/>
        </w:rPr>
        <w:fldChar w:fldCharType="end"/>
      </w:r>
      <w:r w:rsidR="001C2645" w:rsidRPr="002E7E25">
        <w:rPr>
          <w:rFonts w:ascii="Arial" w:hAnsi="Arial" w:cs="Arial"/>
          <w:sz w:val="22"/>
          <w:szCs w:val="22"/>
        </w:rPr>
      </w:r>
      <w:r w:rsidR="001C2645" w:rsidRPr="002E7E25">
        <w:rPr>
          <w:rFonts w:ascii="Arial" w:hAnsi="Arial" w:cs="Arial"/>
          <w:sz w:val="22"/>
          <w:szCs w:val="22"/>
        </w:rPr>
        <w:fldChar w:fldCharType="separate"/>
      </w:r>
      <w:r w:rsidR="00F45395" w:rsidRPr="002E7E25">
        <w:rPr>
          <w:rFonts w:ascii="Arial" w:hAnsi="Arial" w:cs="Arial"/>
          <w:noProof/>
          <w:sz w:val="22"/>
          <w:szCs w:val="22"/>
        </w:rPr>
        <w:t>(26)</w:t>
      </w:r>
      <w:r w:rsidR="001C2645" w:rsidRPr="002E7E25">
        <w:rPr>
          <w:rFonts w:ascii="Arial" w:hAnsi="Arial" w:cs="Arial"/>
          <w:sz w:val="22"/>
          <w:szCs w:val="22"/>
        </w:rPr>
        <w:fldChar w:fldCharType="end"/>
      </w:r>
      <w:r w:rsidR="001C2645" w:rsidRPr="002E7E25">
        <w:rPr>
          <w:rFonts w:ascii="Arial" w:hAnsi="Arial" w:cs="Arial"/>
          <w:sz w:val="22"/>
          <w:szCs w:val="22"/>
        </w:rPr>
        <w:t xml:space="preserve">.  </w:t>
      </w:r>
    </w:p>
    <w:p w14:paraId="5E0FC629" w14:textId="77777777" w:rsidR="004E05C6" w:rsidRPr="002E7E25" w:rsidRDefault="004E05C6" w:rsidP="007C6536">
      <w:pPr>
        <w:spacing w:line="360" w:lineRule="auto"/>
        <w:jc w:val="both"/>
        <w:rPr>
          <w:ins w:id="161" w:author="Vijay Dhanasekaran" w:date="2018-04-17T11:08:00Z"/>
          <w:rFonts w:ascii="Arial" w:hAnsi="Arial" w:cs="Arial"/>
          <w:sz w:val="22"/>
          <w:szCs w:val="22"/>
        </w:rPr>
      </w:pPr>
    </w:p>
    <w:p w14:paraId="490176DB" w14:textId="6E88EA29" w:rsidR="00395A1F" w:rsidRPr="002E7E25" w:rsidRDefault="00D567D5" w:rsidP="007C6536">
      <w:pPr>
        <w:spacing w:line="360" w:lineRule="auto"/>
        <w:jc w:val="both"/>
        <w:rPr>
          <w:ins w:id="162" w:author="Vijay Dhanasekaran" w:date="2018-04-17T11:33:00Z"/>
          <w:rFonts w:ascii="Arial" w:hAnsi="Arial" w:cs="Arial"/>
          <w:sz w:val="22"/>
          <w:szCs w:val="22"/>
        </w:rPr>
      </w:pPr>
      <w:r w:rsidRPr="002E7E25">
        <w:rPr>
          <w:rFonts w:ascii="Arial" w:hAnsi="Arial" w:cs="Arial"/>
          <w:sz w:val="22"/>
          <w:szCs w:val="22"/>
        </w:rPr>
        <w:t>Singapore is an island city-state in Southeast Asia that has a population of over 5.6 million</w:t>
      </w:r>
      <w:ins w:id="163" w:author="Vijay Dhanasekaran" w:date="2018-04-17T11:27:00Z">
        <w:r w:rsidR="000E20C2" w:rsidRPr="002E7E25">
          <w:rPr>
            <w:rFonts w:ascii="Arial" w:hAnsi="Arial" w:cs="Arial"/>
            <w:sz w:val="22"/>
            <w:szCs w:val="22"/>
          </w:rPr>
          <w:t xml:space="preserve"> and </w:t>
        </w:r>
      </w:ins>
      <w:r w:rsidRPr="002E7E25">
        <w:rPr>
          <w:rFonts w:ascii="Arial" w:hAnsi="Arial" w:cs="Arial"/>
          <w:sz w:val="22"/>
          <w:szCs w:val="22"/>
        </w:rPr>
        <w:t xml:space="preserve">a large transient population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&lt;EndNote&gt;&lt;Cite&gt;&lt;Author&gt;Lee&lt;/Author&gt;&lt;Year&gt;2012&lt;/Year&gt;&lt;RecNum&gt;371&lt;/RecNum&gt;&lt;DisplayText&gt;(45)&lt;/DisplayText&gt;&lt;record&gt;&lt;rec-number&gt;371&lt;/rec-number&gt;&lt;foreign-keys&gt;&lt;key app="EN" db-id="vxx52e0tlxppfbe0ta8vra2mrtdtv5t9sxsz" timestamp="1521181738"&gt;371&lt;/key&gt;&lt;key app="ENWeb" db-id=""&gt;0&lt;/key&gt;&lt;/foreign-keys&gt;&lt;ref-type name="Journal Article"&gt;17&lt;/ref-type&gt;&lt;contributors&gt;&lt;authors&gt;&lt;author&gt;Lee, K. S.&lt;/author&gt;&lt;author&gt;Lo, S.&lt;/author&gt;&lt;author&gt;Tan, S. S.&lt;/author&gt;&lt;author&gt;Chua, R.&lt;/author&gt;&lt;author&gt;Tan, L. K.&lt;/author&gt;&lt;author&gt;Xu, H.&lt;/author&gt;&lt;author&gt;Ng, L. C.&lt;/author&gt;&lt;/authors&gt;&lt;/contributors&gt;&lt;auth-address&gt;Environmental Health Institute, National Environment Agency, 11 Biopolis Way, #06-05/08 Helios Block, Singapore 138667, Singapore.&lt;/auth-address&gt;&lt;titles&gt;&lt;title&gt;Dengue virus surveillance in Singapore reveals high viral diversity through multiple introductions and in situ evolution&lt;/title&gt;&lt;secondary-title&gt;Infect Genet Evol&lt;/secondary-title&gt;&lt;/titles&gt;&lt;periodical&gt;&lt;full-title&gt;Infect Genet Evol&lt;/full-title&gt;&lt;/periodical&gt;&lt;pages&gt;77-85&lt;/pages&gt;&lt;volume&gt;12&lt;/volume&gt;&lt;number&gt;1&lt;/number&gt;&lt;edition&gt;2011/11/01&lt;/edition&gt;&lt;keywords&gt;&lt;keyword&gt;Aedes/virology&lt;/keyword&gt;&lt;keyword&gt;Animals&lt;/keyword&gt;&lt;keyword&gt;Dengue/*epidemiology/virology&lt;/keyword&gt;&lt;keyword&gt;Dengue Virus/classification/*genetics&lt;/keyword&gt;&lt;keyword&gt;*Disease Outbreaks&lt;/keyword&gt;&lt;keyword&gt;*Evolution, Molecular&lt;/keyword&gt;&lt;keyword&gt;Genetic Variation&lt;/keyword&gt;&lt;keyword&gt;Genotype&lt;/keyword&gt;&lt;keyword&gt;Humans&lt;/keyword&gt;&lt;keyword&gt;Phylogeny&lt;/keyword&gt;&lt;keyword&gt;RNA, Viral/genetics&lt;/keyword&gt;&lt;keyword&gt;Sequence Analysis, DNA&lt;/keyword&gt;&lt;keyword&gt;Singapore/epidemiology&lt;/keyword&gt;&lt;keyword&gt;Viral Envelope Proteins/genetics&lt;/keyword&gt;&lt;/keywords&gt;&lt;dates&gt;&lt;year&gt;2012&lt;/year&gt;&lt;pub-dates&gt;&lt;date&gt;Jan&lt;/date&gt;&lt;/pub-dates&gt;&lt;/dates&gt;&lt;isbn&gt;1567-7257 (Electronic)&amp;#xD;1567-1348 (Linking)&lt;/isbn&gt;&lt;accession-num&gt;22036707&lt;/accession-num&gt;&lt;urls&gt;&lt;related-urls&gt;&lt;url&gt;https://www.ncbi.nlm.nih.gov/pubmed/22036707&lt;/url&gt;&lt;/related-urls&gt;&lt;/urls&gt;&lt;electronic-resource-num&gt;10.1016/j.meegid.2011.10.012&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(45)</w:t>
      </w:r>
      <w:r w:rsidRPr="002E7E25">
        <w:rPr>
          <w:rFonts w:ascii="Arial" w:hAnsi="Arial" w:cs="Arial"/>
          <w:sz w:val="22"/>
          <w:szCs w:val="22"/>
        </w:rPr>
        <w:fldChar w:fldCharType="end"/>
      </w:r>
      <w:r w:rsidRPr="002E7E25">
        <w:rPr>
          <w:rFonts w:ascii="Arial" w:hAnsi="Arial" w:cs="Arial"/>
          <w:sz w:val="22"/>
          <w:szCs w:val="22"/>
        </w:rPr>
        <w:t xml:space="preserve">. The government of Singapore have </w:t>
      </w:r>
      <w:del w:id="164" w:author="Almaz Bailey" w:date="2018-04-17T13:41:00Z">
        <w:r w:rsidRPr="002E7E25" w:rsidDel="001E4940">
          <w:rPr>
            <w:rFonts w:ascii="Arial" w:hAnsi="Arial" w:cs="Arial"/>
            <w:sz w:val="22"/>
            <w:szCs w:val="22"/>
          </w:rPr>
          <w:delText>put in</w:delText>
        </w:r>
      </w:del>
      <w:ins w:id="165" w:author="Almaz Bailey" w:date="2018-04-17T13:41:00Z">
        <w:r w:rsidR="001E4940" w:rsidRPr="002E7E25">
          <w:rPr>
            <w:rFonts w:ascii="Arial" w:hAnsi="Arial" w:cs="Arial"/>
            <w:sz w:val="22"/>
            <w:szCs w:val="22"/>
          </w:rPr>
          <w:t>designated</w:t>
        </w:r>
      </w:ins>
      <w:r w:rsidRPr="002E7E25">
        <w:rPr>
          <w:rFonts w:ascii="Arial" w:hAnsi="Arial" w:cs="Arial"/>
          <w:sz w:val="22"/>
          <w:szCs w:val="22"/>
        </w:rPr>
        <w:t xml:space="preserve"> strict regulations regarding public health measures, with the aim to prevent disease in the city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&lt;EndNote&gt;&lt;Cite&gt;&lt;Author&gt;Lee&lt;/Author&gt;&lt;Year&gt;2012&lt;/Year&gt;&lt;RecNum&gt;371&lt;/RecNum&gt;&lt;DisplayText&gt;(45)&lt;/DisplayText&gt;&lt;record&gt;&lt;rec-number&gt;371&lt;/rec-number&gt;&lt;foreign-keys&gt;&lt;key app="EN" db-id="vxx52e0tlxppfbe0ta8vra2mrtdtv5t9sxsz" timestamp="1521181738"&gt;371&lt;/key&gt;&lt;key app="ENWeb" db-id=""&gt;0&lt;/key&gt;&lt;/foreign-keys&gt;&lt;ref-type name="Journal Article"&gt;17&lt;/ref-type&gt;&lt;contributors&gt;&lt;authors&gt;&lt;author&gt;Lee, K. S.&lt;/author&gt;&lt;author&gt;Lo, S.&lt;/author&gt;&lt;author&gt;Tan, S. S.&lt;/author&gt;&lt;author&gt;Chua, R.&lt;/author&gt;&lt;author&gt;Tan, L. K.&lt;/author&gt;&lt;author&gt;Xu, H.&lt;/author&gt;&lt;author&gt;Ng, L. C.&lt;/author&gt;&lt;/authors&gt;&lt;/contributors&gt;&lt;auth-address&gt;Environmental Health Institute, National Environment Agency, 11 Biopolis Way, #06-05/08 Helios Block, Singapore 138667, Singapore.&lt;/auth-address&gt;&lt;titles&gt;&lt;title&gt;Dengue virus surveillance in Singapore reveals high viral diversity through multiple introductions and in situ evolution&lt;/title&gt;&lt;secondary-title&gt;Infect Genet Evol&lt;/secondary-title&gt;&lt;/titles&gt;&lt;periodical&gt;&lt;full-title&gt;Infect Genet Evol&lt;/full-title&gt;&lt;/periodical&gt;&lt;pages&gt;77-85&lt;/pages&gt;&lt;volume&gt;12&lt;/volume&gt;&lt;number&gt;1&lt;/number&gt;&lt;edition&gt;2011/11/01&lt;/edition&gt;&lt;keywords&gt;&lt;keyword&gt;Aedes/virology&lt;/keyword&gt;&lt;keyword&gt;Animals&lt;/keyword&gt;&lt;keyword&gt;Dengue/*epidemiology/virology&lt;/keyword&gt;&lt;keyword&gt;Dengue Virus/classification/*genetics&lt;/keyword&gt;&lt;keyword&gt;*Disease Outbreaks&lt;/keyword&gt;&lt;keyword&gt;*Evolution, Molecular&lt;/keyword&gt;&lt;keyword&gt;Genetic Variation&lt;/keyword&gt;&lt;keyword&gt;Genotype&lt;/keyword&gt;&lt;keyword&gt;Humans&lt;/keyword&gt;&lt;keyword&gt;Phylogeny&lt;/keyword&gt;&lt;keyword&gt;RNA, Viral/genetics&lt;/keyword&gt;&lt;keyword&gt;Sequence Analysis, DNA&lt;/keyword&gt;&lt;keyword&gt;Singapore/epidemiology&lt;/keyword&gt;&lt;keyword&gt;Viral Envelope Proteins/genetics&lt;/keyword&gt;&lt;/keywords&gt;&lt;dates&gt;&lt;year&gt;2012&lt;/year&gt;&lt;pub-dates&gt;&lt;date&gt;Jan&lt;/date&gt;&lt;/pub-dates&gt;&lt;/dates&gt;&lt;isbn&gt;1567-7257 (Electronic)&amp;#xD;1567-1348 (Linking)&lt;/isbn&gt;&lt;accession-num&gt;22036707&lt;/accession-num&gt;&lt;urls&gt;&lt;related-urls&gt;&lt;url&gt;https://www.ncbi.nlm.nih.gov/pubmed/22036707&lt;/url&gt;&lt;/related-urls&gt;&lt;/urls&gt;&lt;electronic-resource-num&gt;10.1016/j.meegid.2011.10.012&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(45)</w:t>
      </w:r>
      <w:r w:rsidRPr="002E7E25">
        <w:rPr>
          <w:rFonts w:ascii="Arial" w:hAnsi="Arial" w:cs="Arial"/>
          <w:sz w:val="22"/>
          <w:szCs w:val="22"/>
        </w:rPr>
        <w:fldChar w:fldCharType="end"/>
      </w:r>
      <w:r w:rsidRPr="002E7E25">
        <w:rPr>
          <w:rFonts w:ascii="Arial" w:hAnsi="Arial" w:cs="Arial"/>
          <w:sz w:val="22"/>
          <w:szCs w:val="22"/>
        </w:rPr>
        <w:t xml:space="preserve">. Control measures are in place including surveillance and warning systems for potential epidemics, spraying of powerful insecticides (known as fogging), and public education programs, which have aided in the control of dengue infections in Singapore. However, dengue infections are still recorded every year, with large epidemics appearing sporadically over time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&lt;EndNote&gt;&lt;Cite&gt;&lt;Author&gt;Lee&lt;/Author&gt;&lt;Year&gt;2012&lt;/Year&gt;&lt;RecNum&gt;371&lt;/RecNum&gt;&lt;DisplayText&gt;(45)&lt;/DisplayText&gt;&lt;record&gt;&lt;rec-number&gt;371&lt;/rec-number&gt;&lt;foreign-keys&gt;&lt;key app="EN" db-id="vxx52e0tlxppfbe0ta8vra2mrtdtv5t9sxsz" timestamp="1521181738"&gt;371&lt;/key&gt;&lt;key app="ENWeb" db-id=""&gt;0&lt;/key&gt;&lt;/foreign-keys&gt;&lt;ref-type name="Journal Article"&gt;17&lt;/ref-type&gt;&lt;contributors&gt;&lt;authors&gt;&lt;author&gt;Lee, K. S.&lt;/author&gt;&lt;author&gt;Lo, S.&lt;/author&gt;&lt;author&gt;Tan, S. S.&lt;/author&gt;&lt;author&gt;Chua, R.&lt;/author&gt;&lt;author&gt;Tan, L. K.&lt;/author&gt;&lt;author&gt;Xu, H.&lt;/author&gt;&lt;author&gt;Ng, L. C.&lt;/author&gt;&lt;/authors&gt;&lt;/contributors&gt;&lt;auth-address&gt;Environmental Health Institute, National Environment Agency, 11 Biopolis Way, #06-05/08 Helios Block, Singapore 138667, Singapore.&lt;/auth-address&gt;&lt;titles&gt;&lt;title&gt;Dengue virus surveillance in Singapore reveals high viral diversity through multiple introductions and in situ evolution&lt;/title&gt;&lt;secondary-title&gt;Infect Genet Evol&lt;/secondary-title&gt;&lt;/titles&gt;&lt;periodical&gt;&lt;full-title&gt;Infect Genet Evol&lt;/full-title&gt;&lt;/periodical&gt;&lt;pages&gt;77-85&lt;/pages&gt;&lt;volume&gt;12&lt;/volume&gt;&lt;number&gt;1&lt;/number&gt;&lt;edition&gt;2011/11/01&lt;/edition&gt;&lt;keywords&gt;&lt;keyword&gt;Aedes/virology&lt;/keyword&gt;&lt;keyword&gt;Animals&lt;/keyword&gt;&lt;keyword&gt;Dengue/*epidemiology/virology&lt;/keyword&gt;&lt;keyword&gt;Dengue Virus/classification/*genetics&lt;/keyword&gt;&lt;keyword&gt;*Disease Outbreaks&lt;/keyword&gt;&lt;keyword&gt;*Evolution, Molecular&lt;/keyword&gt;&lt;keyword&gt;Genetic Variation&lt;/keyword&gt;&lt;keyword&gt;Genotype&lt;/keyword&gt;&lt;keyword&gt;Humans&lt;/keyword&gt;&lt;keyword&gt;Phylogeny&lt;/keyword&gt;&lt;keyword&gt;RNA, Viral/genetics&lt;/keyword&gt;&lt;keyword&gt;Sequence Analysis, DNA&lt;/keyword&gt;&lt;keyword&gt;Singapore/epidemiology&lt;/keyword&gt;&lt;keyword&gt;Viral Envelope Proteins/genetics&lt;/keyword&gt;&lt;/keywords&gt;&lt;dates&gt;&lt;year&gt;2012&lt;/year&gt;&lt;pub-dates&gt;&lt;date&gt;Jan&lt;/date&gt;&lt;/pub-dates&gt;&lt;/dates&gt;&lt;isbn&gt;1567-7257 (Electronic)&amp;#xD;1567-1348 (Linking)&lt;/isbn&gt;&lt;accession-num&gt;22036707&lt;/accession-num&gt;&lt;urls&gt;&lt;related-urls&gt;&lt;url&gt;https://www.ncbi.nlm.nih.gov/pubmed/22036707&lt;/url&gt;&lt;/related-urls&gt;&lt;/urls&gt;&lt;electronic-resource-num&gt;10.1016/j.meegid.2011.10.012&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(45)</w:t>
      </w:r>
      <w:r w:rsidRPr="002E7E25">
        <w:rPr>
          <w:rFonts w:ascii="Arial" w:hAnsi="Arial" w:cs="Arial"/>
          <w:sz w:val="22"/>
          <w:szCs w:val="22"/>
        </w:rPr>
        <w:fldChar w:fldCharType="end"/>
      </w:r>
      <w:r w:rsidRPr="002E7E25">
        <w:rPr>
          <w:rFonts w:ascii="Arial" w:hAnsi="Arial" w:cs="Arial"/>
          <w:sz w:val="22"/>
          <w:szCs w:val="22"/>
        </w:rPr>
        <w:t xml:space="preserve">. This could be due to the genotypes that are endemic to Singapore switching or replacing clades, resulting in new viral epitopes that are not recognised by immune cells that have previously acquired memory of other dengue viruses </w:t>
      </w:r>
      <w:r w:rsidRPr="002E7E25">
        <w:rPr>
          <w:rFonts w:ascii="Arial" w:hAnsi="Arial" w:cs="Arial"/>
          <w:sz w:val="22"/>
          <w:szCs w:val="22"/>
        </w:rPr>
        <w:fldChar w:fldCharType="begin"/>
      </w:r>
      <w:r w:rsidR="00F45395" w:rsidRPr="007C6536">
        <w:rPr>
          <w:rFonts w:ascii="Arial" w:hAnsi="Arial" w:cs="Arial"/>
          <w:sz w:val="22"/>
          <w:szCs w:val="22"/>
        </w:rPr>
        <w:instrText xml:space="preserve"> ADDIN EN.CITE &lt;EndNote&gt;&lt;Cite&gt;&lt;Author&gt;Ramakrishnan&lt;/Author&gt;&lt;Year&gt;2015&lt;/Year&gt;&lt;RecNum&gt;362&lt;/RecNum&gt;&lt;DisplayText&gt;(32)&lt;/DisplayText&gt;&lt;record&gt;&lt;rec-number&gt;362&lt;/rec-number&gt;&lt;foreign-keys&gt;&lt;key app="EN" db-id="vxx52e0tlxppfbe0ta8vra2mrtdtv5t9sxsz" timestamp="1521140813"&gt;362&lt;/key&gt;&lt;key app="ENWeb" db-id=""&gt;0&lt;/key&gt;&lt;/foreign-keys&gt;&lt;ref-type name="Journal Article"&gt;17&lt;/ref-type&gt;&lt;contributors&gt;&lt;authors&gt;&lt;author&gt;Ramakrishnan, L.&lt;/author&gt;&lt;author&gt;Pillai, M. R.&lt;/author&gt;&lt;author&gt;Nair, R. R.&lt;/author&gt;&lt;/authors&gt;&lt;/contributors&gt;&lt;auth-address&gt;1 Laboratory Medicine and Molecular Diagnostics, Rajiv Gandhi Centre for Biotechnology , Trivandrum, India .&lt;/auth-address&gt;&lt;titles&gt;&lt;title&gt;Dengue vaccine development: strategies and challenges&lt;/title&gt;&lt;secondary-title&gt;Viral Immunol&lt;/secondary-title&gt;&lt;/titles&gt;&lt;periodical&gt;&lt;full-title&gt;Viral Immunol&lt;/full-title&gt;&lt;/periodical&gt;&lt;pages&gt;76-84&lt;/pages&gt;&lt;volume&gt;28&lt;/volume&gt;&lt;number&gt;2&lt;/number&gt;&lt;edition&gt;2014/12/11&lt;/edition&gt;&lt;keywords&gt;&lt;keyword&gt;Dengue/epidemiology/*prevention &amp;amp; control&lt;/keyword&gt;&lt;keyword&gt;Dengue Vaccines/*immunology/*isolation &amp;amp; purification&lt;/keyword&gt;&lt;keyword&gt;Dengue Virus/*immunology&lt;/keyword&gt;&lt;keyword&gt;Drug Discovery/trends&lt;/keyword&gt;&lt;keyword&gt;Humans&lt;/keyword&gt;&lt;/keywords&gt;&lt;dates&gt;&lt;year&gt;2015&lt;/year&gt;&lt;pub-dates&gt;&lt;date&gt;Mar&lt;/date&gt;&lt;/pub-dates&gt;&lt;/dates&gt;&lt;isbn&gt;1557-8976 (Electronic)&amp;#xD;0882-8245 (Linking)&lt;/isbn&gt;&lt;accession-num&gt;25494228&lt;/accession-num&gt;&lt;urls&gt;&lt;related-urls&gt;&lt;url&gt;https://www.ncbi.nlm.nih.gov/pubmed/25494228&lt;/url&gt;&lt;/related-urls&gt;&lt;/urls&gt;&lt;electronic-resource-num&gt;10.1089/vim.2014.0093&lt;/electronic-resource-num&gt;&lt;/record&gt;&lt;/Cite&gt;&lt;/EndNote&gt;</w:instrText>
      </w:r>
      <w:r w:rsidRPr="002E7E25">
        <w:rPr>
          <w:rFonts w:ascii="Arial" w:hAnsi="Arial" w:cs="Arial"/>
          <w:sz w:val="22"/>
          <w:szCs w:val="22"/>
        </w:rPr>
        <w:fldChar w:fldCharType="separate"/>
      </w:r>
      <w:r w:rsidR="00F45395" w:rsidRPr="002E7E25">
        <w:rPr>
          <w:rFonts w:ascii="Arial" w:hAnsi="Arial" w:cs="Arial"/>
          <w:noProof/>
          <w:sz w:val="22"/>
          <w:szCs w:val="22"/>
        </w:rPr>
        <w:t>(32)</w:t>
      </w:r>
      <w:r w:rsidRPr="002E7E25">
        <w:rPr>
          <w:rFonts w:ascii="Arial" w:hAnsi="Arial" w:cs="Arial"/>
          <w:sz w:val="22"/>
          <w:szCs w:val="22"/>
        </w:rPr>
        <w:fldChar w:fldCharType="end"/>
      </w:r>
      <w:r w:rsidRPr="002E7E25">
        <w:rPr>
          <w:rFonts w:ascii="Arial" w:hAnsi="Arial" w:cs="Arial"/>
          <w:sz w:val="22"/>
          <w:szCs w:val="22"/>
        </w:rPr>
        <w:t xml:space="preserve">. As all four dengue serotypes circulate in Singapore, it is considered to be a hyperendemic country in regards to dengue prevalence, as are many other Southeast Asian countries </w:t>
      </w:r>
      <w:r w:rsidRPr="002E7E25">
        <w:rPr>
          <w:rFonts w:ascii="Arial" w:hAnsi="Arial" w:cs="Arial"/>
          <w:sz w:val="22"/>
          <w:szCs w:val="22"/>
        </w:rPr>
        <w:fldChar w:fldCharType="begin">
          <w:fldData xml:space="preserve">PEVuZE5vdGU+PENpdGU+PEF1dGhvcj5DaG91ZGhhcnk8L0F1dGhvcj48WWVhcj4yMDE3PC9ZZWFy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PEVuZE5vdGU+PENpdGU+PEF1dGhvcj5DaG91ZGhhcnk8L0F1dGhvcj48WWVhcj4yMDE3PC9ZZWFy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(4, 26, 45)</w:t>
      </w:r>
      <w:r w:rsidRPr="002E7E25">
        <w:rPr>
          <w:rFonts w:ascii="Arial" w:hAnsi="Arial" w:cs="Arial"/>
          <w:sz w:val="22"/>
          <w:szCs w:val="22"/>
        </w:rPr>
        <w:fldChar w:fldCharType="end"/>
      </w:r>
      <w:r w:rsidRPr="002E7E25">
        <w:rPr>
          <w:rFonts w:ascii="Arial" w:hAnsi="Arial" w:cs="Arial"/>
          <w:sz w:val="22"/>
          <w:szCs w:val="22"/>
        </w:rPr>
        <w:t xml:space="preserve">. </w:t>
      </w:r>
    </w:p>
    <w:p w14:paraId="5B8B3055" w14:textId="77777777" w:rsidR="00395A1F" w:rsidRPr="002E7E25" w:rsidRDefault="00395A1F" w:rsidP="007C6536">
      <w:pPr>
        <w:spacing w:line="360" w:lineRule="auto"/>
        <w:jc w:val="both"/>
        <w:rPr>
          <w:ins w:id="166" w:author="Vijay Dhanasekaran" w:date="2018-04-17T11:33:00Z"/>
          <w:rFonts w:ascii="Arial" w:hAnsi="Arial" w:cs="Arial"/>
          <w:sz w:val="22"/>
          <w:szCs w:val="22"/>
        </w:rPr>
      </w:pPr>
    </w:p>
    <w:p w14:paraId="43C40715" w14:textId="5AB1DCC2" w:rsidR="00D567D5" w:rsidRPr="007C6536" w:rsidRDefault="00395A1F" w:rsidP="007C6536">
      <w:pPr>
        <w:spacing w:line="360" w:lineRule="auto"/>
        <w:jc w:val="both"/>
        <w:rPr>
          <w:rFonts w:ascii="Arial" w:hAnsi="Arial" w:cs="Arial"/>
          <w:sz w:val="22"/>
          <w:szCs w:val="22"/>
        </w:rPr>
      </w:pPr>
      <w:ins w:id="167" w:author="Vijay Dhanasekaran" w:date="2018-04-17T11:33:00Z">
        <w:r w:rsidRPr="002E7E25">
          <w:rPr>
            <w:rFonts w:ascii="Arial" w:hAnsi="Arial" w:cs="Arial"/>
            <w:sz w:val="22"/>
            <w:szCs w:val="22"/>
          </w:rPr>
          <w:t>Intensive dengue surveillance provides a</w:t>
        </w:r>
      </w:ins>
      <w:ins w:id="168" w:author="Almaz Bailey" w:date="2018-04-17T12:57:00Z">
        <w:r w:rsidR="00F45395" w:rsidRPr="002E7E25">
          <w:rPr>
            <w:rFonts w:ascii="Arial" w:hAnsi="Arial" w:cs="Arial"/>
            <w:sz w:val="22"/>
            <w:szCs w:val="22"/>
          </w:rPr>
          <w:t>n</w:t>
        </w:r>
      </w:ins>
      <w:ins w:id="169" w:author="Vijay Dhanasekaran" w:date="2018-04-17T11:33:00Z">
        <w:r w:rsidRPr="002E7E25">
          <w:rPr>
            <w:rFonts w:ascii="Arial" w:hAnsi="Arial" w:cs="Arial"/>
            <w:sz w:val="22"/>
            <w:szCs w:val="22"/>
          </w:rPr>
          <w:t xml:space="preserve"> early warning for the impending epidemic, identifying introduction of lineages, and development of endemicity -</w:t>
        </w:r>
        <w:r w:rsidRPr="007C6536">
          <w:rPr>
            <w:rFonts w:ascii="Arial" w:hAnsi="Arial" w:cs="Arial"/>
            <w:sz w:val="22"/>
            <w:szCs w:val="22"/>
          </w:rPr>
          <w:t>– which in turn aid</w:t>
        </w:r>
      </w:ins>
      <w:ins w:id="170" w:author="Almaz Bailey" w:date="2018-04-17T12:58:00Z">
        <w:r w:rsidR="00F45395" w:rsidRPr="007C6536">
          <w:rPr>
            <w:rFonts w:ascii="Arial" w:hAnsi="Arial" w:cs="Arial"/>
            <w:sz w:val="22"/>
            <w:szCs w:val="22"/>
          </w:rPr>
          <w:t xml:space="preserve"> in the</w:t>
        </w:r>
      </w:ins>
      <w:ins w:id="171" w:author="Vijay Dhanasekaran" w:date="2018-04-17T11:33:00Z">
        <w:r w:rsidRPr="007C6536">
          <w:rPr>
            <w:rFonts w:ascii="Arial" w:hAnsi="Arial" w:cs="Arial"/>
            <w:sz w:val="22"/>
            <w:szCs w:val="22"/>
          </w:rPr>
          <w:t xml:space="preserve"> elimination of mosquito</w:t>
        </w:r>
      </w:ins>
      <w:ins w:id="172" w:author="Almaz Bailey" w:date="2018-04-17T12:58:00Z">
        <w:r w:rsidR="00F45395" w:rsidRPr="007C6536">
          <w:rPr>
            <w:rFonts w:ascii="Arial" w:hAnsi="Arial" w:cs="Arial"/>
            <w:sz w:val="22"/>
            <w:szCs w:val="22"/>
          </w:rPr>
          <w:t>es</w:t>
        </w:r>
      </w:ins>
      <w:ins w:id="173" w:author="Vijay Dhanasekaran" w:date="2018-04-17T11:33:00Z">
        <w:r w:rsidRPr="007C6536">
          <w:rPr>
            <w:rFonts w:ascii="Arial" w:hAnsi="Arial" w:cs="Arial"/>
            <w:sz w:val="22"/>
            <w:szCs w:val="22"/>
          </w:rPr>
          <w:t xml:space="preserve">. </w:t>
        </w:r>
      </w:ins>
      <w:ins w:id="174" w:author="Vijay Dhanasekaran" w:date="2018-04-17T11:30:00Z">
        <w:r w:rsidRPr="007C6536">
          <w:rPr>
            <w:rFonts w:ascii="Arial" w:hAnsi="Arial" w:cs="Arial"/>
            <w:sz w:val="22"/>
            <w:szCs w:val="22"/>
          </w:rPr>
          <w:t>M</w:t>
        </w:r>
      </w:ins>
      <w:ins w:id="175" w:author="Vijay Dhanasekaran" w:date="2018-04-17T11:28:00Z">
        <w:r w:rsidR="00D95006" w:rsidRPr="007C6536">
          <w:rPr>
            <w:rFonts w:ascii="Arial" w:hAnsi="Arial" w:cs="Arial"/>
            <w:sz w:val="22"/>
            <w:szCs w:val="22"/>
          </w:rPr>
          <w:t>osquito control</w:t>
        </w:r>
      </w:ins>
      <w:ins w:id="176" w:author="Vijay Dhanasekaran" w:date="2018-04-17T11:31:00Z">
        <w:r w:rsidRPr="007C6536">
          <w:rPr>
            <w:rFonts w:ascii="Arial" w:hAnsi="Arial" w:cs="Arial"/>
            <w:sz w:val="22"/>
            <w:szCs w:val="22"/>
          </w:rPr>
          <w:t xml:space="preserve"> program</w:t>
        </w:r>
      </w:ins>
      <w:ins w:id="177" w:author="Vijay Dhanasekaran" w:date="2018-04-17T11:34:00Z">
        <w:r w:rsidRPr="007C6536">
          <w:rPr>
            <w:rFonts w:ascii="Arial" w:hAnsi="Arial" w:cs="Arial"/>
            <w:sz w:val="22"/>
            <w:szCs w:val="22"/>
          </w:rPr>
          <w:t>s</w:t>
        </w:r>
      </w:ins>
      <w:ins w:id="178" w:author="Vijay Dhanasekaran" w:date="2018-04-17T11:28:00Z">
        <w:r w:rsidR="00D95006" w:rsidRPr="007C6536">
          <w:rPr>
            <w:rFonts w:ascii="Arial" w:hAnsi="Arial" w:cs="Arial"/>
            <w:sz w:val="22"/>
            <w:szCs w:val="22"/>
          </w:rPr>
          <w:t xml:space="preserve"> </w:t>
        </w:r>
      </w:ins>
      <w:ins w:id="179" w:author="Vijay Dhanasekaran" w:date="2018-04-17T11:31:00Z">
        <w:r w:rsidRPr="007C6536">
          <w:rPr>
            <w:rFonts w:ascii="Arial" w:hAnsi="Arial" w:cs="Arial"/>
            <w:sz w:val="22"/>
            <w:szCs w:val="22"/>
          </w:rPr>
          <w:t xml:space="preserve">have been the main </w:t>
        </w:r>
      </w:ins>
      <w:ins w:id="180" w:author="Vijay Dhanasekaran" w:date="2018-04-17T11:28:00Z">
        <w:r w:rsidR="00D95006" w:rsidRPr="007C6536">
          <w:rPr>
            <w:rFonts w:ascii="Arial" w:hAnsi="Arial" w:cs="Arial"/>
            <w:sz w:val="22"/>
            <w:szCs w:val="22"/>
          </w:rPr>
          <w:t xml:space="preserve">approach </w:t>
        </w:r>
      </w:ins>
      <w:ins w:id="181" w:author="Vijay Dhanasekaran" w:date="2018-04-17T11:31:00Z">
        <w:r w:rsidRPr="007C6536">
          <w:rPr>
            <w:rFonts w:ascii="Arial" w:hAnsi="Arial" w:cs="Arial"/>
            <w:sz w:val="22"/>
            <w:szCs w:val="22"/>
          </w:rPr>
          <w:t xml:space="preserve">to Dengue control </w:t>
        </w:r>
      </w:ins>
      <w:ins w:id="182" w:author="Vijay Dhanasekaran" w:date="2018-04-17T11:28:00Z">
        <w:r w:rsidR="00D95006" w:rsidRPr="007C6536">
          <w:rPr>
            <w:rFonts w:ascii="Arial" w:hAnsi="Arial" w:cs="Arial"/>
            <w:sz w:val="22"/>
            <w:szCs w:val="22"/>
          </w:rPr>
          <w:t xml:space="preserve">in large cities, such as Singapore, </w:t>
        </w:r>
      </w:ins>
      <w:ins w:id="183" w:author="Vijay Dhanasekaran" w:date="2018-04-17T11:32:00Z">
        <w:r w:rsidRPr="007C6536">
          <w:rPr>
            <w:rFonts w:ascii="Arial" w:hAnsi="Arial" w:cs="Arial"/>
            <w:sz w:val="22"/>
            <w:szCs w:val="22"/>
          </w:rPr>
          <w:t xml:space="preserve">and </w:t>
        </w:r>
      </w:ins>
      <w:ins w:id="184" w:author="Vijay Dhanasekaran" w:date="2018-04-17T11:28:00Z">
        <w:r w:rsidR="00D95006" w:rsidRPr="007C6536">
          <w:rPr>
            <w:rFonts w:ascii="Arial" w:hAnsi="Arial" w:cs="Arial"/>
            <w:sz w:val="22"/>
            <w:szCs w:val="22"/>
          </w:rPr>
          <w:t>has played a significant role in stopping endemic transmission of Dengue (refs). However, Singapore has experienced an increasing trend of severe epidemics since the 1980s with continuous detection through the year</w:t>
        </w:r>
      </w:ins>
      <w:ins w:id="185" w:author="Almaz Bailey" w:date="2018-04-17T12:58:00Z">
        <w:r w:rsidR="00F45395" w:rsidRPr="007C6536">
          <w:rPr>
            <w:rFonts w:ascii="Arial" w:hAnsi="Arial" w:cs="Arial"/>
            <w:sz w:val="22"/>
            <w:szCs w:val="22"/>
          </w:rPr>
          <w:t>s</w:t>
        </w:r>
      </w:ins>
      <w:ins w:id="186" w:author="Vijay Dhanasekaran" w:date="2018-04-17T11:28:00Z">
        <w:r w:rsidR="00D95006" w:rsidRPr="007C6536">
          <w:rPr>
            <w:rFonts w:ascii="Arial" w:hAnsi="Arial" w:cs="Arial"/>
            <w:sz w:val="22"/>
            <w:szCs w:val="22"/>
          </w:rPr>
          <w:t xml:space="preserve"> (average infection) despite progresses in control strategies (Jit)</w:t>
        </w:r>
      </w:ins>
      <w:ins w:id="187" w:author="Vijay Dhanasekaran" w:date="2018-04-17T11:34:00Z">
        <w:r w:rsidRPr="007C6536">
          <w:rPr>
            <w:rFonts w:ascii="Arial" w:hAnsi="Arial" w:cs="Arial"/>
            <w:sz w:val="22"/>
            <w:szCs w:val="22"/>
          </w:rPr>
          <w:t xml:space="preserve">, indicating a lack of </w:t>
        </w:r>
      </w:ins>
      <w:ins w:id="188" w:author="Vijay Dhanasekaran" w:date="2018-04-17T11:28:00Z">
        <w:r w:rsidR="00D95006" w:rsidRPr="007C6536">
          <w:rPr>
            <w:rFonts w:ascii="Arial" w:hAnsi="Arial" w:cs="Arial"/>
            <w:sz w:val="22"/>
            <w:szCs w:val="22"/>
          </w:rPr>
          <w:t>understanding of the epidemiological and evolutionary processes that enable the success of Dengue lineages (ref: Egger et al. Bull World Health Organ, 86 2008 187-196, Jit The Lancet Infectious Diseases).</w:t>
        </w:r>
      </w:ins>
    </w:p>
    <w:p w14:paraId="525092C9" w14:textId="77777777" w:rsidR="00D567D5" w:rsidRPr="007C6536" w:rsidRDefault="00D567D5" w:rsidP="007C6536">
      <w:pPr>
        <w:spacing w:line="360" w:lineRule="auto"/>
        <w:jc w:val="both"/>
        <w:rPr>
          <w:rFonts w:ascii="Arial" w:hAnsi="Arial" w:cs="Arial"/>
          <w:sz w:val="22"/>
          <w:szCs w:val="22"/>
        </w:rPr>
      </w:pPr>
    </w:p>
    <w:p w14:paraId="0CEC7674" w14:textId="2AD65B9A" w:rsidR="00D567D5" w:rsidRPr="007C6536" w:rsidRDefault="00D567D5" w:rsidP="007C6536">
      <w:pPr>
        <w:spacing w:line="360" w:lineRule="auto"/>
        <w:jc w:val="both"/>
        <w:rPr>
          <w:rFonts w:ascii="Arial" w:hAnsi="Arial" w:cs="Arial"/>
          <w:sz w:val="22"/>
          <w:szCs w:val="22"/>
        </w:rPr>
      </w:pPr>
      <w:commentRangeStart w:id="189"/>
      <w:r w:rsidRPr="007C6536">
        <w:rPr>
          <w:rFonts w:ascii="Arial" w:hAnsi="Arial" w:cs="Arial"/>
          <w:sz w:val="22"/>
          <w:szCs w:val="22"/>
        </w:rPr>
        <w:t>It is hypothesised that selection pressures could be playing a role in genotype replacement of DENV serotypes circulating in Singapore, resulting in sporadic outbreaks throughout the city in previous years.</w:t>
      </w:r>
      <w:ins w:id="190" w:author="Vijay Dhanasekaran" w:date="2018-04-17T11:35:00Z">
        <w:r w:rsidR="00AF0D55" w:rsidRPr="007C6536">
          <w:rPr>
            <w:rFonts w:ascii="Arial" w:hAnsi="Arial" w:cs="Arial"/>
            <w:sz w:val="22"/>
            <w:szCs w:val="22"/>
          </w:rPr>
          <w:t xml:space="preserve"> </w:t>
        </w:r>
      </w:ins>
      <w:r w:rsidRPr="007C6536">
        <w:rPr>
          <w:rFonts w:ascii="Arial" w:hAnsi="Arial" w:cs="Arial"/>
          <w:sz w:val="22"/>
          <w:szCs w:val="22"/>
        </w:rPr>
        <w:t xml:space="preserve">To understand why dengue remains endemic to Singapore despite the strict control measures in place, we performed phylogenetic studies alongside tests for selection pressure for each of the Dengue serotypes, with specific interest in those genotypes prevalent in Singapore. We aimed to determine the serotypes and genotypes endemic to Singapore, and understand whether any of the sites within these sequences were undergoing positive selective pressure. We also wanted to determine whether genotype replacement had occurred within the serotypes circulating in Singapore. </w:t>
      </w:r>
    </w:p>
    <w:commentRangeEnd w:id="189"/>
    <w:p w14:paraId="668904A0" w14:textId="77777777" w:rsidR="00D567D5" w:rsidRPr="002E7E25" w:rsidRDefault="007F0249" w:rsidP="007C6536">
      <w:pPr>
        <w:spacing w:line="360" w:lineRule="auto"/>
        <w:jc w:val="both"/>
        <w:rPr>
          <w:rFonts w:ascii="Arial" w:hAnsi="Arial" w:cs="Arial"/>
          <w:sz w:val="22"/>
          <w:szCs w:val="22"/>
        </w:rPr>
      </w:pPr>
      <w:r w:rsidRPr="002E7E25">
        <w:rPr>
          <w:rStyle w:val="CommentReference"/>
          <w:rFonts w:ascii="Arial" w:hAnsi="Arial" w:cs="Arial"/>
          <w:sz w:val="22"/>
          <w:szCs w:val="22"/>
          <w:rPrChange w:id="191" w:author="Vijay Dhanasekaran" w:date="2018-04-21T17:20:00Z">
            <w:rPr>
              <w:rStyle w:val="CommentReference"/>
            </w:rPr>
          </w:rPrChange>
        </w:rPr>
        <w:commentReference w:id="189"/>
      </w:r>
    </w:p>
    <w:p w14:paraId="59DBF10F" w14:textId="59A647D6" w:rsidR="002F2AC0" w:rsidRPr="002E7E25" w:rsidDel="005E7A85" w:rsidRDefault="002F2AC0">
      <w:pPr>
        <w:spacing w:line="360" w:lineRule="auto"/>
        <w:jc w:val="both"/>
        <w:rPr>
          <w:del w:id="192" w:author="Vijay Dhanasekaran" w:date="2018-04-21T16:45:00Z"/>
          <w:rFonts w:ascii="Arial" w:hAnsi="Arial" w:cs="Arial"/>
          <w:color w:val="000000" w:themeColor="text1"/>
          <w:sz w:val="22"/>
          <w:szCs w:val="22"/>
          <w:rPrChange w:id="193" w:author="Vijay Dhanasekaran" w:date="2018-04-21T17:20:00Z">
            <w:rPr>
              <w:del w:id="194" w:author="Vijay Dhanasekaran" w:date="2018-04-21T16:45:00Z"/>
              <w:rFonts w:ascii="Arial" w:hAnsi="Arial"/>
              <w:color w:val="000000" w:themeColor="text1"/>
            </w:rPr>
          </w:rPrChange>
        </w:rPr>
        <w:pPrChange w:id="195" w:author="Vijay Dhanasekaran" w:date="2018-04-21T17:21:00Z">
          <w:pPr>
            <w:pStyle w:val="Heading1"/>
            <w:spacing w:line="360" w:lineRule="auto"/>
          </w:pPr>
        </w:pPrChange>
      </w:pPr>
      <w:bookmarkStart w:id="196" w:name="article1.body1.sec1.p2"/>
      <w:bookmarkStart w:id="197" w:name="article1.body1.sec1.p3"/>
      <w:bookmarkStart w:id="198" w:name="article1.body1.sec1.p4"/>
      <w:bookmarkStart w:id="199" w:name="_Toc383177807"/>
      <w:bookmarkEnd w:id="196"/>
      <w:bookmarkEnd w:id="197"/>
      <w:bookmarkEnd w:id="198"/>
      <w:commentRangeStart w:id="200"/>
      <w:commentRangeStart w:id="201"/>
      <w:del w:id="202" w:author="Vijay Dhanasekaran" w:date="2018-04-21T16:45:00Z">
        <w:r w:rsidRPr="002E7E25" w:rsidDel="005E7A85">
          <w:rPr>
            <w:rFonts w:ascii="Arial" w:hAnsi="Arial" w:cs="Arial"/>
            <w:color w:val="000000" w:themeColor="text1"/>
            <w:sz w:val="22"/>
            <w:szCs w:val="22"/>
            <w:rPrChange w:id="203" w:author="Vijay Dhanasekaran" w:date="2018-04-21T17:20:00Z">
              <w:rPr>
                <w:rFonts w:ascii="Arial" w:hAnsi="Arial"/>
                <w:b w:val="0"/>
                <w:bCs w:val="0"/>
                <w:color w:val="000000" w:themeColor="text1"/>
              </w:rPr>
            </w:rPrChange>
          </w:rPr>
          <w:delText>Methods</w:delText>
        </w:r>
        <w:bookmarkEnd w:id="199"/>
        <w:commentRangeEnd w:id="200"/>
        <w:r w:rsidR="001E4940" w:rsidRPr="002E7E25" w:rsidDel="005E7A85">
          <w:rPr>
            <w:rStyle w:val="CommentReference"/>
            <w:rFonts w:ascii="Arial" w:hAnsi="Arial" w:cs="Arial"/>
            <w:b/>
            <w:bCs/>
            <w:sz w:val="22"/>
            <w:szCs w:val="22"/>
            <w:rPrChange w:id="204" w:author="Vijay Dhanasekaran" w:date="2018-04-21T17:20:00Z">
              <w:rPr>
                <w:rStyle w:val="CommentReference"/>
              </w:rPr>
            </w:rPrChange>
          </w:rPr>
          <w:commentReference w:id="200"/>
        </w:r>
      </w:del>
    </w:p>
    <w:p w14:paraId="65BBC4C8" w14:textId="396B5D2F" w:rsidR="002F2AC0" w:rsidRPr="002E7E25" w:rsidDel="005E7A85" w:rsidRDefault="007F0249">
      <w:pPr>
        <w:spacing w:line="360" w:lineRule="auto"/>
        <w:jc w:val="both"/>
        <w:rPr>
          <w:del w:id="205" w:author="Vijay Dhanasekaran" w:date="2018-04-21T16:45:00Z"/>
          <w:rFonts w:ascii="Arial" w:hAnsi="Arial" w:cs="Arial"/>
          <w:color w:val="000000" w:themeColor="text1"/>
          <w:sz w:val="22"/>
          <w:szCs w:val="22"/>
          <w:rPrChange w:id="206" w:author="Vijay Dhanasekaran" w:date="2018-04-21T17:20:00Z">
            <w:rPr>
              <w:del w:id="207" w:author="Vijay Dhanasekaran" w:date="2018-04-21T16:45:00Z"/>
              <w:rFonts w:ascii="Arial" w:hAnsi="Arial"/>
              <w:color w:val="000000" w:themeColor="text1"/>
            </w:rPr>
          </w:rPrChange>
        </w:rPr>
        <w:pPrChange w:id="208" w:author="Vijay Dhanasekaran" w:date="2018-04-21T17:21:00Z">
          <w:pPr>
            <w:pStyle w:val="Heading2"/>
            <w:spacing w:line="360" w:lineRule="auto"/>
          </w:pPr>
        </w:pPrChange>
      </w:pPr>
      <w:bookmarkStart w:id="209" w:name="_Toc383177808"/>
      <w:commentRangeEnd w:id="201"/>
      <w:del w:id="210" w:author="Vijay Dhanasekaran" w:date="2018-04-21T16:45:00Z">
        <w:r w:rsidRPr="002E7E25" w:rsidDel="005E7A85">
          <w:rPr>
            <w:rStyle w:val="CommentReference"/>
            <w:rFonts w:ascii="Arial" w:hAnsi="Arial" w:cs="Arial"/>
            <w:b/>
            <w:bCs/>
            <w:sz w:val="22"/>
            <w:szCs w:val="22"/>
            <w:rPrChange w:id="211" w:author="Vijay Dhanasekaran" w:date="2018-04-21T17:20:00Z">
              <w:rPr>
                <w:rStyle w:val="CommentReference"/>
              </w:rPr>
            </w:rPrChange>
          </w:rPr>
          <w:commentReference w:id="201"/>
        </w:r>
        <w:r w:rsidR="002F2AC0" w:rsidRPr="002E7E25" w:rsidDel="005E7A85">
          <w:rPr>
            <w:rFonts w:ascii="Arial" w:hAnsi="Arial" w:cs="Arial"/>
            <w:color w:val="000000" w:themeColor="text1"/>
            <w:sz w:val="22"/>
            <w:szCs w:val="22"/>
            <w:rPrChange w:id="212" w:author="Vijay Dhanasekaran" w:date="2018-04-21T17:20:00Z">
              <w:rPr>
                <w:rFonts w:ascii="Arial" w:hAnsi="Arial"/>
                <w:b w:val="0"/>
                <w:bCs w:val="0"/>
                <w:color w:val="000000" w:themeColor="text1"/>
              </w:rPr>
            </w:rPrChange>
          </w:rPr>
          <w:delText>Sequence Datasets</w:delText>
        </w:r>
        <w:bookmarkEnd w:id="209"/>
      </w:del>
    </w:p>
    <w:p w14:paraId="6F7921EB" w14:textId="7E43B38A" w:rsidR="002F2AC0" w:rsidRPr="007C6536" w:rsidDel="005E7A85" w:rsidRDefault="002B74BC" w:rsidP="002C590D">
      <w:pPr>
        <w:spacing w:line="360" w:lineRule="auto"/>
        <w:jc w:val="both"/>
        <w:rPr>
          <w:del w:id="213" w:author="Vijay Dhanasekaran" w:date="2018-04-21T16:45:00Z"/>
          <w:rFonts w:ascii="Arial" w:hAnsi="Arial" w:cs="Arial"/>
          <w:sz w:val="22"/>
          <w:szCs w:val="22"/>
        </w:rPr>
      </w:pPr>
      <w:ins w:id="214" w:author="Vijay Dhanasekaran" w:date="2018-04-17T10:24:00Z">
        <w:del w:id="215" w:author="Vijay Dhanasekaran" w:date="2018-04-21T16:45:00Z">
          <w:r w:rsidRPr="002E7E25" w:rsidDel="005E7A85">
            <w:rPr>
              <w:rFonts w:ascii="Arial" w:hAnsi="Arial" w:cs="Arial"/>
              <w:sz w:val="22"/>
              <w:szCs w:val="22"/>
            </w:rPr>
            <w:delText>Whole genome and the c</w:delText>
          </w:r>
        </w:del>
      </w:ins>
      <w:del w:id="216" w:author="Vijay Dhanasekaran" w:date="2018-04-21T16:45:00Z">
        <w:r w:rsidR="002F2AC0" w:rsidRPr="002E7E25" w:rsidDel="005E7A85">
          <w:rPr>
            <w:rFonts w:ascii="Arial" w:hAnsi="Arial" w:cs="Arial"/>
            <w:sz w:val="22"/>
            <w:szCs w:val="22"/>
          </w:rPr>
          <w:delText>omplete envelope (E</w:delText>
        </w:r>
      </w:del>
      <w:ins w:id="217" w:author="Vijay Dhanasekaran" w:date="2018-04-17T10:25:00Z">
        <w:del w:id="218" w:author="Vijay Dhanasekaran" w:date="2018-04-21T16:45:00Z">
          <w:r w:rsidRPr="002E7E25" w:rsidDel="005E7A85">
            <w:rPr>
              <w:rFonts w:ascii="Arial" w:hAnsi="Arial" w:cs="Arial"/>
              <w:sz w:val="22"/>
              <w:szCs w:val="22"/>
            </w:rPr>
            <w:delText>nv</w:delText>
          </w:r>
        </w:del>
      </w:ins>
      <w:del w:id="219" w:author="Vijay Dhanasekaran" w:date="2018-04-21T16:45:00Z">
        <w:r w:rsidR="002F2AC0" w:rsidRPr="002E7E25" w:rsidDel="005E7A85">
          <w:rPr>
            <w:rFonts w:ascii="Arial" w:hAnsi="Arial" w:cs="Arial"/>
            <w:sz w:val="22"/>
            <w:szCs w:val="22"/>
          </w:rPr>
          <w:delText xml:space="preserve">) sequences and were downloaded for each of the four serotypes of dengue virus using the publically available GenBank database </w:delText>
        </w:r>
        <w:r w:rsidR="00F45395" w:rsidRPr="007C6536" w:rsidDel="005E7A85">
          <w:rPr>
            <w:rFonts w:ascii="Arial" w:hAnsi="Arial" w:cs="Arial"/>
            <w:sz w:val="22"/>
            <w:szCs w:val="22"/>
          </w:rPr>
          <w:fldChar w:fldCharType="begin"/>
        </w:r>
        <w:r w:rsidR="001E4940" w:rsidRPr="002E7E25" w:rsidDel="005E7A85">
          <w:rPr>
            <w:rFonts w:ascii="Arial" w:hAnsi="Arial" w:cs="Arial"/>
            <w:sz w:val="22"/>
            <w:szCs w:val="22"/>
          </w:rPr>
          <w:delInstrText xml:space="preserve"> ADDIN EN.CITE &lt;EndNote&gt;&lt;Cite&gt;&lt;Author&gt;Edgar&lt;/Author&gt;&lt;Year&gt;2004&lt;/Year&gt;&lt;RecNum&gt;384&lt;/RecNum&gt;&lt;DisplayText&gt;(47)&lt;/DisplayText&gt;&lt;record&gt;&lt;rec-number&gt;384&lt;/rec-number&gt;&lt;foreign-keys&gt;&lt;key app="EN" db-id="vxx52e0tlxppfbe0ta8vra2mrtdtv5t9sxsz" timestamp="1523934099"&gt;384&lt;/key&gt;&lt;key app="ENWeb" db-id=""&gt;0&lt;/key&gt;&lt;/foreign-keys&gt;&lt;ref-type name="Journal Article"&gt;17&lt;/ref-type&gt;&lt;contributors&gt;&lt;authors&gt;&lt;author&gt;Edgar, R. C.&lt;/author&gt;&lt;/authors&gt;&lt;/contributors&gt;&lt;auth-address&gt;bob@drive5.com&lt;/auth-address&gt;&lt;titles&gt;&lt;title&gt;MUSCLE: multiple sequence alignment with high accuracy and high throughput&lt;/title&gt;&lt;secondary-title&gt;Nucleic Acids Res&lt;/secondary-title&gt;&lt;/titles&gt;&lt;periodical&gt;&lt;full-title&gt;Nucleic Acids Res&lt;/full-title&gt;&lt;/periodical&gt;&lt;pages&gt;1792-7&lt;/pages&gt;&lt;volume&gt;32&lt;/volume&gt;&lt;number&gt;5&lt;/number&gt;&lt;edition&gt;2004/03/23&lt;/edition&gt;&lt;keywords&gt;&lt;keyword&gt;Algorithms&lt;/keyword&gt;&lt;keyword&gt;Amino Acid Motifs&lt;/keyword&gt;&lt;keyword&gt;Amino Acid Sequence&lt;/keyword&gt;&lt;keyword&gt;Internet&lt;/keyword&gt;&lt;keyword&gt;Molecular Sequence Data&lt;/keyword&gt;&lt;keyword&gt;Reproducibility of Results&lt;/keyword&gt;&lt;keyword&gt;Sequence Alignment/*methods&lt;/keyword&gt;&lt;keyword&gt;Sequence Analysis, Protein/*methods&lt;/keyword&gt;&lt;keyword&gt;*Software&lt;/keyword&gt;&lt;keyword&gt;Time Factors&lt;/keyword&gt;&lt;/keywords&gt;&lt;dates&gt;&lt;year&gt;2004&lt;/year&gt;&lt;/dates&gt;&lt;isbn&gt;1362-4962 (Electronic)&amp;#xD;0305-1048 (Linking)&lt;/isbn&gt;&lt;accession-num&gt;15034147&lt;/accession-num&gt;&lt;urls&gt;&lt;related-urls&gt;&lt;url&gt;https://www.ncbi.nlm.nih.gov/pubmed/15034147&lt;/url&gt;&lt;/related-urls&gt;&lt;/urls&gt;&lt;custom2&gt;PMC390337&lt;</w:delInstrText>
        </w:r>
        <w:r w:rsidR="001E4940" w:rsidRPr="007C6536" w:rsidDel="005E7A85">
          <w:rPr>
            <w:rFonts w:ascii="Arial" w:hAnsi="Arial" w:cs="Arial"/>
            <w:sz w:val="22"/>
            <w:szCs w:val="22"/>
          </w:rPr>
          <w:delInstrText>/custom2&gt;&lt;electronic-resource-num&gt;10.1093/nar/gkh340&lt;/electronic-resource-num&gt;&lt;/record&gt;&lt;/Cite&gt;&lt;/EndNote&gt;</w:delInstrText>
        </w:r>
        <w:r w:rsidR="00F45395"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(47)</w:delText>
        </w:r>
        <w:r w:rsidR="00F45395" w:rsidRPr="007C6536" w:rsidDel="005E7A85">
          <w:rPr>
            <w:rFonts w:ascii="Arial" w:hAnsi="Arial" w:cs="Arial"/>
            <w:sz w:val="22"/>
            <w:szCs w:val="22"/>
          </w:rPr>
          <w:fldChar w:fldCharType="end"/>
        </w:r>
        <w:r w:rsidR="002F2AC0" w:rsidRPr="007C6536" w:rsidDel="005E7A85">
          <w:rPr>
            <w:rFonts w:ascii="Arial" w:hAnsi="Arial" w:cs="Arial"/>
            <w:sz w:val="22"/>
            <w:szCs w:val="22"/>
          </w:rPr>
          <w:delText>(</w:delText>
        </w:r>
      </w:del>
      <w:ins w:id="220" w:author="Vijay Dhanasekaran" w:date="2018-04-17T10:32:00Z">
        <w:del w:id="221" w:author="Vijay Dhanasekaran" w:date="2018-04-21T16:45:00Z">
          <w:r w:rsidRPr="007C6536" w:rsidDel="005E7A85">
            <w:rPr>
              <w:rFonts w:ascii="Arial" w:hAnsi="Arial" w:cs="Arial"/>
              <w:sz w:val="22"/>
              <w:szCs w:val="22"/>
            </w:rPr>
            <w:fldChar w:fldCharType="begin"/>
          </w:r>
          <w:r w:rsidRPr="007C6536" w:rsidDel="005E7A85">
            <w:rPr>
              <w:rFonts w:ascii="Arial" w:hAnsi="Arial" w:cs="Arial"/>
              <w:sz w:val="22"/>
              <w:szCs w:val="22"/>
            </w:rPr>
            <w:delInstrText xml:space="preserve"> HYPERLINK "</w:delInstrText>
          </w:r>
        </w:del>
      </w:ins>
      <w:del w:id="222" w:author="Vijay Dhanasekaran" w:date="2018-04-21T16:45:00Z">
        <w:r w:rsidRPr="007C6536" w:rsidDel="005E7A85">
          <w:rPr>
            <w:rFonts w:ascii="Arial" w:hAnsi="Arial" w:cs="Arial"/>
            <w:sz w:val="22"/>
            <w:szCs w:val="22"/>
          </w:rPr>
          <w:delInstrText>https://www.ncbi.nlm.nih.gov/nuccore)</w:delInstrText>
        </w:r>
      </w:del>
      <w:ins w:id="223" w:author="Vijay Dhanasekaran" w:date="2018-04-17T10:32:00Z">
        <w:del w:id="224" w:author="Vijay Dhanasekaran" w:date="2018-04-21T16:45:00Z">
          <w:r w:rsidRPr="007C6536" w:rsidDel="005E7A85">
            <w:rPr>
              <w:rFonts w:ascii="Arial" w:hAnsi="Arial" w:cs="Arial"/>
              <w:sz w:val="22"/>
              <w:szCs w:val="22"/>
            </w:rPr>
            <w:delInstrText xml:space="preserve">" </w:delInstrText>
          </w:r>
          <w:r w:rsidRPr="007C6536" w:rsidDel="005E7A85">
            <w:rPr>
              <w:rFonts w:ascii="Arial" w:hAnsi="Arial" w:cs="Arial"/>
              <w:sz w:val="22"/>
              <w:szCs w:val="22"/>
            </w:rPr>
            <w:fldChar w:fldCharType="separate"/>
          </w:r>
        </w:del>
      </w:ins>
      <w:del w:id="225" w:author="Vijay Dhanasekaran" w:date="2018-04-21T16:45:00Z">
        <w:r w:rsidRPr="007C6536" w:rsidDel="005E7A85">
          <w:rPr>
            <w:rStyle w:val="Hyperlink"/>
            <w:rFonts w:ascii="Arial" w:hAnsi="Arial" w:cs="Arial"/>
            <w:sz w:val="22"/>
            <w:szCs w:val="22"/>
          </w:rPr>
          <w:delText>https://www.ncbi.nlm.nih.gov/nuccore)</w:delText>
        </w:r>
      </w:del>
      <w:ins w:id="226" w:author="Vijay Dhanasekaran" w:date="2018-04-17T10:32:00Z">
        <w:del w:id="227" w:author="Vijay Dhanasekaran" w:date="2018-04-21T16:45:00Z">
          <w:r w:rsidRPr="007C6536" w:rsidDel="005E7A85">
            <w:rPr>
              <w:rFonts w:ascii="Arial" w:hAnsi="Arial" w:cs="Arial"/>
              <w:sz w:val="22"/>
              <w:szCs w:val="22"/>
            </w:rPr>
            <w:fldChar w:fldCharType="end"/>
          </w:r>
          <w:r w:rsidRPr="007C6536" w:rsidDel="005E7A85">
            <w:rPr>
              <w:rFonts w:ascii="Arial" w:hAnsi="Arial" w:cs="Arial"/>
              <w:sz w:val="22"/>
              <w:szCs w:val="22"/>
            </w:rPr>
            <w:delText xml:space="preserve"> (Data available until June 2017).</w:delText>
          </w:r>
        </w:del>
      </w:ins>
      <w:del w:id="228" w:author="Vijay Dhanasekaran" w:date="2018-04-21T16:45:00Z">
        <w:r w:rsidR="002F2AC0" w:rsidRPr="007C6536" w:rsidDel="005E7A85">
          <w:rPr>
            <w:rFonts w:ascii="Arial" w:hAnsi="Arial" w:cs="Arial"/>
            <w:sz w:val="22"/>
            <w:szCs w:val="22"/>
          </w:rPr>
          <w:delText xml:space="preserve"> Only those isolated from human sera and containing known date (year) and geographical location of isolation were included, with total the number of E</w:delText>
        </w:r>
      </w:del>
      <w:ins w:id="229" w:author="Vijay Dhanasekaran" w:date="2018-04-17T10:25:00Z">
        <w:del w:id="230" w:author="Vijay Dhanasekaran" w:date="2018-04-21T16:45:00Z">
          <w:r w:rsidRPr="007C6536" w:rsidDel="005E7A85">
            <w:rPr>
              <w:rFonts w:ascii="Arial" w:hAnsi="Arial" w:cs="Arial"/>
              <w:sz w:val="22"/>
              <w:szCs w:val="22"/>
            </w:rPr>
            <w:delText>nv</w:delText>
          </w:r>
        </w:del>
      </w:ins>
      <w:del w:id="231" w:author="Vijay Dhanasekaran" w:date="2018-04-21T16:45:00Z">
        <w:r w:rsidR="002F2AC0" w:rsidRPr="007C6536" w:rsidDel="005E7A85">
          <w:rPr>
            <w:rFonts w:ascii="Arial" w:hAnsi="Arial" w:cs="Arial"/>
            <w:sz w:val="22"/>
            <w:szCs w:val="22"/>
          </w:rPr>
          <w:delText xml:space="preserve"> and whole genome sequences for each serotype shown in Table 1. The final data sets spanned a temporal range of 57 years (1960-</w:delText>
        </w:r>
        <w:commentRangeStart w:id="232"/>
        <w:r w:rsidR="002F2AC0" w:rsidRPr="007C6536" w:rsidDel="005E7A85">
          <w:rPr>
            <w:rFonts w:ascii="Arial" w:hAnsi="Arial" w:cs="Arial"/>
            <w:sz w:val="22"/>
            <w:szCs w:val="22"/>
          </w:rPr>
          <w:delText>2017</w:delText>
        </w:r>
        <w:commentRangeEnd w:id="232"/>
        <w:r w:rsidR="00C04B21" w:rsidRPr="002E7E25" w:rsidDel="005E7A85">
          <w:rPr>
            <w:rStyle w:val="CommentReference"/>
            <w:rFonts w:ascii="Arial" w:hAnsi="Arial" w:cs="Arial"/>
            <w:sz w:val="22"/>
            <w:szCs w:val="22"/>
            <w:rPrChange w:id="233" w:author="Vijay Dhanasekaran" w:date="2018-04-21T17:20:00Z">
              <w:rPr>
                <w:rStyle w:val="CommentReference"/>
              </w:rPr>
            </w:rPrChange>
          </w:rPr>
          <w:commentReference w:id="232"/>
        </w:r>
        <w:r w:rsidR="002F2AC0" w:rsidRPr="002E7E25" w:rsidDel="005E7A85">
          <w:rPr>
            <w:rFonts w:ascii="Arial" w:hAnsi="Arial" w:cs="Arial"/>
            <w:sz w:val="22"/>
            <w:szCs w:val="22"/>
          </w:rPr>
          <w:delText xml:space="preserve">), covering a total of 71 countries (data available until June 2017). </w:delText>
        </w:r>
      </w:del>
      <w:ins w:id="234" w:author="Vijay Dhanasekaran" w:date="2018-04-17T10:30:00Z">
        <w:del w:id="235" w:author="Vijay Dhanasekaran" w:date="2018-04-21T16:45:00Z">
          <w:r w:rsidRPr="002E7E25" w:rsidDel="005E7A85">
            <w:rPr>
              <w:rFonts w:ascii="Arial" w:hAnsi="Arial" w:cs="Arial"/>
              <w:sz w:val="22"/>
              <w:szCs w:val="22"/>
            </w:rPr>
            <w:delText xml:space="preserve">Multiple sequence alignments were carried out </w:delText>
          </w:r>
        </w:del>
      </w:ins>
      <w:del w:id="236" w:author="Vijay Dhanasekaran" w:date="2018-04-21T16:45:00Z">
        <w:r w:rsidR="002F2AC0" w:rsidRPr="002E7E25" w:rsidDel="005E7A85">
          <w:rPr>
            <w:rFonts w:ascii="Arial" w:hAnsi="Arial" w:cs="Arial"/>
            <w:sz w:val="22"/>
            <w:szCs w:val="22"/>
          </w:rPr>
          <w:delText xml:space="preserve">using MUSCLE </w:delText>
        </w:r>
      </w:del>
      <w:ins w:id="237" w:author="Almaz Bailey" w:date="2018-04-17T13:02:00Z">
        <w:del w:id="238" w:author="Vijay Dhanasekaran" w:date="2018-04-21T16:45:00Z">
          <w:r w:rsidR="00F45395" w:rsidRPr="002E7E25" w:rsidDel="005E7A85">
            <w:rPr>
              <w:rFonts w:ascii="Arial" w:hAnsi="Arial" w:cs="Arial"/>
              <w:sz w:val="22"/>
              <w:szCs w:val="22"/>
            </w:rPr>
            <w:delText xml:space="preserve"> </w:delText>
          </w:r>
        </w:del>
      </w:ins>
      <w:del w:id="239" w:author="Vijay Dhanasekaran" w:date="2018-04-21T16:45:00Z">
        <w:r w:rsidR="002F2AC0" w:rsidRPr="007C6536" w:rsidDel="005E7A85">
          <w:rPr>
            <w:rFonts w:ascii="Arial" w:hAnsi="Arial" w:cs="Arial"/>
            <w:sz w:val="22"/>
            <w:szCs w:val="22"/>
          </w:rPr>
          <w:fldChar w:fldCharType="begin">
            <w:fldData xml:space="preserve">PEVuZE5vdGU+PENpdGU+PEF1dGhvcj5LZWFyc2U8L0F1dGhvcj48WWVhcj4yMDEyPC9ZZWFyPjxS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=
</w:fldData>
          </w:fldChar>
        </w:r>
        <w:r w:rsidR="001E4940" w:rsidRPr="002E7E25" w:rsidDel="005E7A85">
          <w:rPr>
            <w:rFonts w:ascii="Arial" w:hAnsi="Arial" w:cs="Arial"/>
            <w:sz w:val="22"/>
            <w:szCs w:val="22"/>
          </w:rPr>
          <w:delInstrText xml:space="preserve"> ADDIN EN.CITE </w:delInstrText>
        </w:r>
        <w:r w:rsidR="001E4940" w:rsidRPr="002E7E25" w:rsidDel="005E7A85">
          <w:rPr>
            <w:rFonts w:ascii="Arial" w:hAnsi="Arial" w:cs="Arial"/>
            <w:sz w:val="22"/>
            <w:szCs w:val="22"/>
          </w:rPr>
          <w:fldChar w:fldCharType="begin">
            <w:fldData xml:space="preserve">PEVuZE5vdGU+PENpdGU+PEF1dGhvcj5LZWFyc2U8L0F1dGhvcj48WWVhcj4yMDEyPC9ZZWFyPjxS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=
</w:fldData>
          </w:fldChar>
        </w:r>
        <w:r w:rsidR="001E4940" w:rsidRPr="002E7E25" w:rsidDel="005E7A85">
          <w:rPr>
            <w:rFonts w:ascii="Arial" w:hAnsi="Arial" w:cs="Arial"/>
            <w:sz w:val="22"/>
            <w:szCs w:val="22"/>
          </w:rPr>
          <w:delInstrText xml:space="preserve"> ADDIN EN.CITE.DATA </w:delInstrText>
        </w:r>
        <w:r w:rsidR="001E4940" w:rsidRPr="002E7E25" w:rsidDel="005E7A85">
          <w:rPr>
            <w:rFonts w:ascii="Arial" w:hAnsi="Arial" w:cs="Arial"/>
            <w:sz w:val="22"/>
            <w:szCs w:val="22"/>
          </w:rPr>
        </w:r>
        <w:r w:rsidR="001E4940" w:rsidRPr="002E7E25" w:rsidDel="005E7A85">
          <w:rPr>
            <w:rFonts w:ascii="Arial" w:hAnsi="Arial" w:cs="Arial"/>
            <w:sz w:val="22"/>
            <w:szCs w:val="22"/>
          </w:rPr>
          <w:fldChar w:fldCharType="end"/>
        </w:r>
        <w:r w:rsidR="002F2AC0" w:rsidRPr="007C6536" w:rsidDel="005E7A85">
          <w:rPr>
            <w:rFonts w:ascii="Arial" w:hAnsi="Arial" w:cs="Arial"/>
            <w:sz w:val="22"/>
            <w:szCs w:val="22"/>
          </w:rPr>
        </w:r>
        <w:r w:rsidR="002F2AC0"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(47, 48)</w:delText>
        </w:r>
        <w:r w:rsidR="002F2AC0" w:rsidRPr="007C6536" w:rsidDel="005E7A85">
          <w:rPr>
            <w:rFonts w:ascii="Arial" w:hAnsi="Arial" w:cs="Arial"/>
            <w:sz w:val="22"/>
            <w:szCs w:val="22"/>
          </w:rPr>
          <w:fldChar w:fldCharType="end"/>
        </w:r>
        <w:r w:rsidR="002F2AC0" w:rsidRPr="007C6536" w:rsidDel="005E7A85">
          <w:rPr>
            <w:rFonts w:ascii="Arial" w:hAnsi="Arial" w:cs="Arial"/>
            <w:sz w:val="22"/>
            <w:szCs w:val="22"/>
          </w:rPr>
          <w:delText xml:space="preserve">.  </w:delText>
        </w:r>
      </w:del>
    </w:p>
    <w:p w14:paraId="1517187A" w14:textId="064BB2F1" w:rsidR="002F2AC0" w:rsidRPr="007C6536" w:rsidDel="005E7A85" w:rsidRDefault="002F2AC0">
      <w:pPr>
        <w:spacing w:line="360" w:lineRule="auto"/>
        <w:jc w:val="both"/>
        <w:rPr>
          <w:del w:id="240" w:author="Vijay Dhanasekaran" w:date="2018-04-21T16:45:00Z"/>
          <w:rFonts w:ascii="Arial" w:hAnsi="Arial" w:cs="Arial"/>
          <w:sz w:val="22"/>
          <w:szCs w:val="22"/>
        </w:rPr>
        <w:pPrChange w:id="241" w:author="Vijay Dhanasekaran" w:date="2018-04-21T17:21:00Z">
          <w:pPr>
            <w:spacing w:line="360" w:lineRule="auto"/>
          </w:pPr>
        </w:pPrChange>
      </w:pPr>
    </w:p>
    <w:p w14:paraId="3212CD93" w14:textId="7CE9BC25" w:rsidR="002F2AC0" w:rsidRPr="002E7E25" w:rsidDel="005E7A85" w:rsidRDefault="002F2AC0">
      <w:pPr>
        <w:spacing w:line="360" w:lineRule="auto"/>
        <w:jc w:val="both"/>
        <w:rPr>
          <w:del w:id="242" w:author="Vijay Dhanasekaran" w:date="2018-04-21T16:45:00Z"/>
          <w:rFonts w:ascii="Arial" w:hAnsi="Arial" w:cs="Arial"/>
          <w:sz w:val="22"/>
          <w:szCs w:val="22"/>
        </w:rPr>
        <w:pPrChange w:id="243" w:author="Vijay Dhanasekaran" w:date="2018-04-21T17:21:00Z">
          <w:pPr>
            <w:spacing w:line="360" w:lineRule="auto"/>
          </w:pPr>
        </w:pPrChange>
      </w:pPr>
      <w:commentRangeStart w:id="244"/>
      <w:del w:id="245" w:author="Vijay Dhanasekaran" w:date="2018-04-21T16:45:00Z">
        <w:r w:rsidRPr="002C590D" w:rsidDel="005E7A85">
          <w:rPr>
            <w:rFonts w:ascii="Arial" w:hAnsi="Arial" w:cs="Arial"/>
            <w:b/>
            <w:sz w:val="22"/>
            <w:szCs w:val="22"/>
            <w:highlight w:val="cyan"/>
          </w:rPr>
          <w:delText>Table 1.</w:delText>
        </w:r>
        <w:r w:rsidRPr="002E7E25" w:rsidDel="005E7A85">
          <w:rPr>
            <w:rFonts w:ascii="Arial" w:hAnsi="Arial" w:cs="Arial"/>
            <w:sz w:val="22"/>
            <w:szCs w:val="22"/>
            <w:highlight w:val="cyan"/>
          </w:rPr>
          <w:delText xml:space="preserve"> </w:delText>
        </w:r>
        <w:commentRangeEnd w:id="244"/>
        <w:r w:rsidR="002B74BC" w:rsidRPr="002E7E25" w:rsidDel="005E7A85">
          <w:rPr>
            <w:rStyle w:val="CommentReference"/>
            <w:rFonts w:ascii="Arial" w:hAnsi="Arial" w:cs="Arial"/>
            <w:sz w:val="22"/>
            <w:szCs w:val="22"/>
            <w:rPrChange w:id="246" w:author="Vijay Dhanasekaran" w:date="2018-04-21T17:20:00Z">
              <w:rPr>
                <w:rStyle w:val="CommentReference"/>
              </w:rPr>
            </w:rPrChange>
          </w:rPr>
          <w:commentReference w:id="244"/>
        </w:r>
        <w:r w:rsidRPr="002E7E25" w:rsidDel="005E7A85">
          <w:rPr>
            <w:rFonts w:ascii="Arial" w:hAnsi="Arial" w:cs="Arial"/>
            <w:sz w:val="22"/>
            <w:szCs w:val="22"/>
            <w:highlight w:val="cyan"/>
          </w:rPr>
          <w:delText>Total</w:delText>
        </w:r>
        <w:r w:rsidRPr="002E7E25" w:rsidDel="005E7A85">
          <w:rPr>
            <w:rFonts w:ascii="Arial" w:hAnsi="Arial" w:cs="Arial"/>
            <w:sz w:val="22"/>
            <w:szCs w:val="22"/>
          </w:rPr>
          <w:delText xml:space="preserve"> number of whole genome and envelope sequences downloaded for each of the four serotypes of dengue </w:delText>
        </w:r>
        <w:commentRangeStart w:id="247"/>
        <w:commentRangeStart w:id="248"/>
        <w:r w:rsidRPr="002E7E25" w:rsidDel="005E7A85">
          <w:rPr>
            <w:rFonts w:ascii="Arial" w:hAnsi="Arial" w:cs="Arial"/>
            <w:sz w:val="22"/>
            <w:szCs w:val="22"/>
          </w:rPr>
          <w:delText>virus</w:delText>
        </w:r>
        <w:commentRangeEnd w:id="247"/>
        <w:r w:rsidRPr="002E7E25" w:rsidDel="005E7A85">
          <w:rPr>
            <w:rStyle w:val="CommentReference"/>
            <w:rFonts w:ascii="Arial" w:hAnsi="Arial" w:cs="Arial"/>
            <w:sz w:val="22"/>
            <w:szCs w:val="22"/>
            <w:rPrChange w:id="249" w:author="Vijay Dhanasekaran" w:date="2018-04-21T17:20:00Z">
              <w:rPr>
                <w:rStyle w:val="CommentReference"/>
              </w:rPr>
            </w:rPrChange>
          </w:rPr>
          <w:commentReference w:id="247"/>
        </w:r>
        <w:commentRangeEnd w:id="248"/>
        <w:r w:rsidR="002B74BC" w:rsidRPr="002E7E25" w:rsidDel="005E7A85">
          <w:rPr>
            <w:rStyle w:val="CommentReference"/>
            <w:rFonts w:ascii="Arial" w:hAnsi="Arial" w:cs="Arial"/>
            <w:sz w:val="22"/>
            <w:szCs w:val="22"/>
            <w:rPrChange w:id="250" w:author="Vijay Dhanasekaran" w:date="2018-04-21T17:20:00Z">
              <w:rPr>
                <w:rStyle w:val="CommentReference"/>
              </w:rPr>
            </w:rPrChange>
          </w:rPr>
          <w:commentReference w:id="248"/>
        </w:r>
        <w:r w:rsidRPr="002E7E25" w:rsidDel="005E7A85">
          <w:rPr>
            <w:rFonts w:ascii="Arial" w:hAnsi="Arial" w:cs="Arial"/>
            <w:sz w:val="22"/>
            <w:szCs w:val="22"/>
          </w:rPr>
          <w:delText xml:space="preserve"> (DENV) from the GenBank database (https://www.ncbi.nlm.nih.gov/nuccore).</w:delText>
        </w:r>
      </w:del>
    </w:p>
    <w:tbl>
      <w:tblPr>
        <w:tblStyle w:val="TableGrid"/>
        <w:tblpPr w:leftFromText="180" w:rightFromText="180" w:vertAnchor="text" w:tblpX="675" w:tblpY="1"/>
        <w:tblOverlap w:val="never"/>
        <w:tblW w:w="0" w:type="auto"/>
        <w:tblLook w:val="04A0" w:firstRow="1" w:lastRow="0" w:firstColumn="1" w:lastColumn="0" w:noHBand="0" w:noVBand="1"/>
      </w:tblPr>
      <w:tblGrid>
        <w:gridCol w:w="8"/>
        <w:gridCol w:w="3394"/>
        <w:gridCol w:w="2268"/>
        <w:gridCol w:w="2171"/>
      </w:tblGrid>
      <w:tr w:rsidR="002F2AC0" w:rsidRPr="002E7E25" w:rsidDel="005E7A85" w14:paraId="45139E6F" w14:textId="49E1B9B7" w:rsidTr="0086769C">
        <w:trPr>
          <w:gridBefore w:val="1"/>
          <w:wBefore w:w="8" w:type="dxa"/>
          <w:trHeight w:val="484"/>
          <w:del w:id="251" w:author="Vijay Dhanasekaran" w:date="2018-04-21T16:45:00Z"/>
        </w:trPr>
        <w:tc>
          <w:tcPr>
            <w:tcW w:w="7833" w:type="dxa"/>
            <w:gridSpan w:val="3"/>
            <w:tcBorders>
              <w:left w:val="nil"/>
              <w:bottom w:val="nil"/>
              <w:right w:val="nil"/>
            </w:tcBorders>
            <w:shd w:val="clear" w:color="auto" w:fill="auto"/>
          </w:tcPr>
          <w:p w14:paraId="16653E4C" w14:textId="725F3784" w:rsidR="002F2AC0" w:rsidRPr="002E7E25" w:rsidDel="005E7A85" w:rsidRDefault="002F2AC0">
            <w:pPr>
              <w:spacing w:line="360" w:lineRule="auto"/>
              <w:jc w:val="both"/>
              <w:rPr>
                <w:del w:id="252" w:author="Vijay Dhanasekaran" w:date="2018-04-21T16:45:00Z"/>
                <w:rFonts w:ascii="Arial" w:hAnsi="Arial" w:cs="Arial"/>
                <w:b/>
                <w:sz w:val="22"/>
                <w:szCs w:val="22"/>
                <w:rPrChange w:id="253" w:author="Vijay Dhanasekaran" w:date="2018-04-21T17:20:00Z">
                  <w:rPr>
                    <w:del w:id="254" w:author="Vijay Dhanasekaran" w:date="2018-04-21T16:45:00Z"/>
                    <w:rFonts w:ascii="Arial" w:hAnsi="Arial"/>
                    <w:b/>
                  </w:rPr>
                </w:rPrChange>
              </w:rPr>
              <w:pPrChange w:id="255" w:author="Vijay Dhanasekaran" w:date="2018-04-21T17:21:00Z">
                <w:pPr>
                  <w:framePr w:hSpace="180" w:wrap="around" w:vAnchor="text" w:hAnchor="text" w:x="675" w:y="1"/>
                  <w:spacing w:line="360" w:lineRule="auto"/>
                  <w:suppressOverlap/>
                </w:pPr>
              </w:pPrChange>
            </w:pPr>
            <w:del w:id="256" w:author="Vijay Dhanasekaran" w:date="2018-04-21T16:45:00Z">
              <w:r w:rsidRPr="002E7E25" w:rsidDel="005E7A85">
                <w:rPr>
                  <w:rFonts w:ascii="Arial" w:hAnsi="Arial" w:cs="Arial"/>
                  <w:b/>
                  <w:sz w:val="22"/>
                  <w:szCs w:val="22"/>
                  <w:rPrChange w:id="257" w:author="Vijay Dhanasekaran" w:date="2018-04-21T17:20:00Z">
                    <w:rPr>
                      <w:rFonts w:ascii="Arial" w:hAnsi="Arial"/>
                      <w:b/>
                    </w:rPr>
                  </w:rPrChange>
                </w:rPr>
                <w:delText xml:space="preserve">               Serotype                                 Number of Sequences</w:delText>
              </w:r>
            </w:del>
          </w:p>
        </w:tc>
      </w:tr>
      <w:tr w:rsidR="002F2AC0" w:rsidRPr="002E7E25" w:rsidDel="005E7A85" w14:paraId="6F91932D" w14:textId="30BC3BBA" w:rsidTr="0086769C">
        <w:trPr>
          <w:trHeight w:val="452"/>
          <w:del w:id="258" w:author="Vijay Dhanasekaran" w:date="2018-04-21T16:45:00Z"/>
        </w:trPr>
        <w:tc>
          <w:tcPr>
            <w:tcW w:w="7841" w:type="dxa"/>
            <w:gridSpan w:val="4"/>
            <w:tcBorders>
              <w:top w:val="nil"/>
              <w:left w:val="nil"/>
              <w:right w:val="nil"/>
            </w:tcBorders>
          </w:tcPr>
          <w:p w14:paraId="1CB1E457" w14:textId="215E10EE" w:rsidR="002F2AC0" w:rsidRPr="002E7E25" w:rsidDel="005E7A85" w:rsidRDefault="002F2AC0">
            <w:pPr>
              <w:spacing w:line="360" w:lineRule="auto"/>
              <w:jc w:val="both"/>
              <w:rPr>
                <w:del w:id="259" w:author="Vijay Dhanasekaran" w:date="2018-04-21T16:45:00Z"/>
                <w:rFonts w:ascii="Arial" w:hAnsi="Arial" w:cs="Arial"/>
                <w:b/>
                <w:sz w:val="22"/>
                <w:szCs w:val="22"/>
                <w:rPrChange w:id="260" w:author="Vijay Dhanasekaran" w:date="2018-04-21T17:20:00Z">
                  <w:rPr>
                    <w:del w:id="261" w:author="Vijay Dhanasekaran" w:date="2018-04-21T16:45:00Z"/>
                    <w:rFonts w:ascii="Arial" w:hAnsi="Arial"/>
                    <w:b/>
                  </w:rPr>
                </w:rPrChange>
              </w:rPr>
              <w:pPrChange w:id="262" w:author="Vijay Dhanasekaran" w:date="2018-04-21T17:21:00Z">
                <w:pPr>
                  <w:framePr w:hSpace="180" w:wrap="around" w:vAnchor="text" w:hAnchor="text" w:x="675" w:y="1"/>
                  <w:spacing w:line="360" w:lineRule="auto"/>
                  <w:suppressOverlap/>
                </w:pPr>
              </w:pPrChange>
            </w:pPr>
            <w:del w:id="263" w:author="Vijay Dhanasekaran" w:date="2018-04-21T16:45:00Z">
              <w:r w:rsidRPr="002E7E25" w:rsidDel="005E7A85">
                <w:rPr>
                  <w:rFonts w:ascii="Arial" w:hAnsi="Arial" w:cs="Arial"/>
                  <w:b/>
                  <w:sz w:val="22"/>
                  <w:szCs w:val="22"/>
                  <w:rPrChange w:id="264" w:author="Vijay Dhanasekaran" w:date="2018-04-21T17:20:00Z">
                    <w:rPr>
                      <w:rFonts w:ascii="Arial" w:hAnsi="Arial"/>
                      <w:b/>
                    </w:rPr>
                  </w:rPrChange>
                </w:rPr>
                <w:delText xml:space="preserve">                                                    Whole Genome             Envelope</w:delText>
              </w:r>
            </w:del>
          </w:p>
        </w:tc>
      </w:tr>
      <w:tr w:rsidR="002F2AC0" w:rsidRPr="002E7E25" w:rsidDel="005E7A85" w14:paraId="77DE8517" w14:textId="5337EE4B" w:rsidTr="002F2AC0">
        <w:trPr>
          <w:trHeight w:val="1686"/>
          <w:del w:id="265" w:author="Vijay Dhanasekaran" w:date="2018-04-21T16:45:00Z"/>
        </w:trPr>
        <w:tc>
          <w:tcPr>
            <w:tcW w:w="3402" w:type="dxa"/>
            <w:gridSpan w:val="2"/>
            <w:tcBorders>
              <w:left w:val="nil"/>
            </w:tcBorders>
          </w:tcPr>
          <w:p w14:paraId="3EC820AE" w14:textId="402AEA32" w:rsidR="002F2AC0" w:rsidRPr="002E7E25" w:rsidDel="005E7A85" w:rsidRDefault="002F2AC0">
            <w:pPr>
              <w:spacing w:line="360" w:lineRule="auto"/>
              <w:jc w:val="both"/>
              <w:rPr>
                <w:del w:id="266" w:author="Vijay Dhanasekaran" w:date="2018-04-21T16:45:00Z"/>
                <w:rFonts w:ascii="Arial" w:hAnsi="Arial" w:cs="Arial"/>
                <w:sz w:val="22"/>
                <w:szCs w:val="22"/>
                <w:rPrChange w:id="267" w:author="Vijay Dhanasekaran" w:date="2018-04-21T17:20:00Z">
                  <w:rPr>
                    <w:del w:id="268" w:author="Vijay Dhanasekaran" w:date="2018-04-21T16:45:00Z"/>
                    <w:rFonts w:ascii="Arial" w:hAnsi="Arial"/>
                  </w:rPr>
                </w:rPrChange>
              </w:rPr>
              <w:pPrChange w:id="269" w:author="Vijay Dhanasekaran" w:date="2018-04-21T17:21:00Z">
                <w:pPr>
                  <w:framePr w:hSpace="180" w:wrap="around" w:vAnchor="text" w:hAnchor="text" w:x="675" w:y="1"/>
                  <w:spacing w:line="360" w:lineRule="auto"/>
                  <w:suppressOverlap/>
                </w:pPr>
              </w:pPrChange>
            </w:pPr>
            <w:del w:id="270" w:author="Vijay Dhanasekaran" w:date="2018-04-21T16:45:00Z">
              <w:r w:rsidRPr="002E7E25" w:rsidDel="005E7A85">
                <w:rPr>
                  <w:rFonts w:ascii="Arial" w:hAnsi="Arial" w:cs="Arial"/>
                  <w:sz w:val="22"/>
                  <w:szCs w:val="22"/>
                  <w:rPrChange w:id="271" w:author="Vijay Dhanasekaran" w:date="2018-04-21T17:20:00Z">
                    <w:rPr>
                      <w:rFonts w:ascii="Arial" w:hAnsi="Arial"/>
                    </w:rPr>
                  </w:rPrChange>
                </w:rPr>
                <w:delText>DENV 1</w:delText>
              </w:r>
            </w:del>
          </w:p>
          <w:p w14:paraId="1E9A8C74" w14:textId="1A0C2B88" w:rsidR="002F2AC0" w:rsidRPr="002E7E25" w:rsidDel="005E7A85" w:rsidRDefault="002F2AC0">
            <w:pPr>
              <w:spacing w:line="360" w:lineRule="auto"/>
              <w:jc w:val="both"/>
              <w:rPr>
                <w:del w:id="272" w:author="Vijay Dhanasekaran" w:date="2018-04-21T16:45:00Z"/>
                <w:rFonts w:ascii="Arial" w:hAnsi="Arial" w:cs="Arial"/>
                <w:sz w:val="22"/>
                <w:szCs w:val="22"/>
                <w:rPrChange w:id="273" w:author="Vijay Dhanasekaran" w:date="2018-04-21T17:20:00Z">
                  <w:rPr>
                    <w:del w:id="274" w:author="Vijay Dhanasekaran" w:date="2018-04-21T16:45:00Z"/>
                    <w:rFonts w:ascii="Arial" w:hAnsi="Arial"/>
                  </w:rPr>
                </w:rPrChange>
              </w:rPr>
              <w:pPrChange w:id="275" w:author="Vijay Dhanasekaran" w:date="2018-04-21T17:21:00Z">
                <w:pPr>
                  <w:framePr w:hSpace="180" w:wrap="around" w:vAnchor="text" w:hAnchor="text" w:x="675" w:y="1"/>
                  <w:spacing w:line="360" w:lineRule="auto"/>
                  <w:suppressOverlap/>
                </w:pPr>
              </w:pPrChange>
            </w:pPr>
            <w:del w:id="276" w:author="Vijay Dhanasekaran" w:date="2018-04-21T16:45:00Z">
              <w:r w:rsidRPr="002E7E25" w:rsidDel="005E7A85">
                <w:rPr>
                  <w:rFonts w:ascii="Arial" w:hAnsi="Arial" w:cs="Arial"/>
                  <w:sz w:val="22"/>
                  <w:szCs w:val="22"/>
                  <w:rPrChange w:id="277" w:author="Vijay Dhanasekaran" w:date="2018-04-21T17:20:00Z">
                    <w:rPr>
                      <w:rFonts w:ascii="Arial" w:hAnsi="Arial"/>
                    </w:rPr>
                  </w:rPrChange>
                </w:rPr>
                <w:delText>DENV 2</w:delText>
              </w:r>
            </w:del>
          </w:p>
          <w:p w14:paraId="2A0AFE6E" w14:textId="6820A11A" w:rsidR="002F2AC0" w:rsidRPr="002E7E25" w:rsidDel="005E7A85" w:rsidRDefault="002F2AC0">
            <w:pPr>
              <w:spacing w:line="360" w:lineRule="auto"/>
              <w:jc w:val="both"/>
              <w:rPr>
                <w:del w:id="278" w:author="Vijay Dhanasekaran" w:date="2018-04-21T16:45:00Z"/>
                <w:rFonts w:ascii="Arial" w:hAnsi="Arial" w:cs="Arial"/>
                <w:sz w:val="22"/>
                <w:szCs w:val="22"/>
                <w:rPrChange w:id="279" w:author="Vijay Dhanasekaran" w:date="2018-04-21T17:20:00Z">
                  <w:rPr>
                    <w:del w:id="280" w:author="Vijay Dhanasekaran" w:date="2018-04-21T16:45:00Z"/>
                    <w:rFonts w:ascii="Arial" w:hAnsi="Arial"/>
                  </w:rPr>
                </w:rPrChange>
              </w:rPr>
              <w:pPrChange w:id="281" w:author="Vijay Dhanasekaran" w:date="2018-04-21T17:21:00Z">
                <w:pPr>
                  <w:framePr w:hSpace="180" w:wrap="around" w:vAnchor="text" w:hAnchor="text" w:x="675" w:y="1"/>
                  <w:spacing w:line="360" w:lineRule="auto"/>
                  <w:suppressOverlap/>
                </w:pPr>
              </w:pPrChange>
            </w:pPr>
            <w:del w:id="282" w:author="Vijay Dhanasekaran" w:date="2018-04-21T16:45:00Z">
              <w:r w:rsidRPr="002E7E25" w:rsidDel="005E7A85">
                <w:rPr>
                  <w:rFonts w:ascii="Arial" w:hAnsi="Arial" w:cs="Arial"/>
                  <w:sz w:val="22"/>
                  <w:szCs w:val="22"/>
                  <w:rPrChange w:id="283" w:author="Vijay Dhanasekaran" w:date="2018-04-21T17:20:00Z">
                    <w:rPr>
                      <w:rFonts w:ascii="Arial" w:hAnsi="Arial"/>
                    </w:rPr>
                  </w:rPrChange>
                </w:rPr>
                <w:delText>DENV 3</w:delText>
              </w:r>
            </w:del>
          </w:p>
          <w:p w14:paraId="02CF95F6" w14:textId="665B5329" w:rsidR="002F2AC0" w:rsidRPr="002E7E25" w:rsidDel="005E7A85" w:rsidRDefault="002F2AC0">
            <w:pPr>
              <w:spacing w:line="360" w:lineRule="auto"/>
              <w:jc w:val="both"/>
              <w:rPr>
                <w:del w:id="284" w:author="Vijay Dhanasekaran" w:date="2018-04-21T16:45:00Z"/>
                <w:rFonts w:ascii="Arial" w:hAnsi="Arial" w:cs="Arial"/>
                <w:sz w:val="22"/>
                <w:szCs w:val="22"/>
                <w:rPrChange w:id="285" w:author="Vijay Dhanasekaran" w:date="2018-04-21T17:20:00Z">
                  <w:rPr>
                    <w:del w:id="286" w:author="Vijay Dhanasekaran" w:date="2018-04-21T16:45:00Z"/>
                    <w:rFonts w:ascii="Arial" w:hAnsi="Arial"/>
                  </w:rPr>
                </w:rPrChange>
              </w:rPr>
              <w:pPrChange w:id="287" w:author="Vijay Dhanasekaran" w:date="2018-04-21T17:21:00Z">
                <w:pPr>
                  <w:framePr w:hSpace="180" w:wrap="around" w:vAnchor="text" w:hAnchor="text" w:x="675" w:y="1"/>
                  <w:spacing w:line="360" w:lineRule="auto"/>
                  <w:suppressOverlap/>
                </w:pPr>
              </w:pPrChange>
            </w:pPr>
            <w:del w:id="288" w:author="Vijay Dhanasekaran" w:date="2018-04-21T16:45:00Z">
              <w:r w:rsidRPr="002E7E25" w:rsidDel="005E7A85">
                <w:rPr>
                  <w:rFonts w:ascii="Arial" w:hAnsi="Arial" w:cs="Arial"/>
                  <w:sz w:val="22"/>
                  <w:szCs w:val="22"/>
                  <w:rPrChange w:id="289" w:author="Vijay Dhanasekaran" w:date="2018-04-21T17:20:00Z">
                    <w:rPr>
                      <w:rFonts w:ascii="Arial" w:hAnsi="Arial"/>
                    </w:rPr>
                  </w:rPrChange>
                </w:rPr>
                <w:delText>DENV 4</w:delText>
              </w:r>
            </w:del>
          </w:p>
        </w:tc>
        <w:tc>
          <w:tcPr>
            <w:tcW w:w="2268" w:type="dxa"/>
          </w:tcPr>
          <w:p w14:paraId="70B8A33B" w14:textId="7CD4EB67" w:rsidR="002F2AC0" w:rsidRPr="002E7E25" w:rsidDel="005E7A85" w:rsidRDefault="002F2AC0">
            <w:pPr>
              <w:spacing w:line="360" w:lineRule="auto"/>
              <w:jc w:val="both"/>
              <w:rPr>
                <w:del w:id="290" w:author="Vijay Dhanasekaran" w:date="2018-04-21T16:45:00Z"/>
                <w:rFonts w:ascii="Arial" w:hAnsi="Arial" w:cs="Arial"/>
                <w:sz w:val="22"/>
                <w:szCs w:val="22"/>
                <w:rPrChange w:id="291" w:author="Vijay Dhanasekaran" w:date="2018-04-21T17:20:00Z">
                  <w:rPr>
                    <w:del w:id="292" w:author="Vijay Dhanasekaran" w:date="2018-04-21T16:45:00Z"/>
                    <w:rFonts w:ascii="Arial" w:hAnsi="Arial"/>
                  </w:rPr>
                </w:rPrChange>
              </w:rPr>
              <w:pPrChange w:id="293" w:author="Vijay Dhanasekaran" w:date="2018-04-21T17:21:00Z">
                <w:pPr>
                  <w:framePr w:hSpace="180" w:wrap="around" w:vAnchor="text" w:hAnchor="text" w:x="675" w:y="1"/>
                  <w:spacing w:line="360" w:lineRule="auto"/>
                  <w:suppressOverlap/>
                  <w:jc w:val="center"/>
                </w:pPr>
              </w:pPrChange>
            </w:pPr>
            <w:del w:id="294" w:author="Vijay Dhanasekaran" w:date="2018-04-21T16:45:00Z">
              <w:r w:rsidRPr="002E7E25" w:rsidDel="005E7A85">
                <w:rPr>
                  <w:rFonts w:ascii="Arial" w:hAnsi="Arial" w:cs="Arial"/>
                  <w:sz w:val="22"/>
                  <w:szCs w:val="22"/>
                  <w:rPrChange w:id="295" w:author="Vijay Dhanasekaran" w:date="2018-04-21T17:20:00Z">
                    <w:rPr>
                      <w:rFonts w:ascii="Arial" w:hAnsi="Arial"/>
                    </w:rPr>
                  </w:rPrChange>
                </w:rPr>
                <w:delText>1928</w:delText>
              </w:r>
            </w:del>
          </w:p>
          <w:p w14:paraId="765AF65C" w14:textId="33710009" w:rsidR="002F2AC0" w:rsidRPr="002E7E25" w:rsidDel="005E7A85" w:rsidRDefault="002F2AC0">
            <w:pPr>
              <w:spacing w:line="360" w:lineRule="auto"/>
              <w:jc w:val="both"/>
              <w:rPr>
                <w:del w:id="296" w:author="Vijay Dhanasekaran" w:date="2018-04-21T16:45:00Z"/>
                <w:rFonts w:ascii="Arial" w:hAnsi="Arial" w:cs="Arial"/>
                <w:sz w:val="22"/>
                <w:szCs w:val="22"/>
                <w:rPrChange w:id="297" w:author="Vijay Dhanasekaran" w:date="2018-04-21T17:20:00Z">
                  <w:rPr>
                    <w:del w:id="298" w:author="Vijay Dhanasekaran" w:date="2018-04-21T16:45:00Z"/>
                    <w:rFonts w:ascii="Arial" w:hAnsi="Arial"/>
                  </w:rPr>
                </w:rPrChange>
              </w:rPr>
              <w:pPrChange w:id="299" w:author="Vijay Dhanasekaran" w:date="2018-04-21T17:21:00Z">
                <w:pPr>
                  <w:framePr w:hSpace="180" w:wrap="around" w:vAnchor="text" w:hAnchor="text" w:x="675" w:y="1"/>
                  <w:spacing w:line="360" w:lineRule="auto"/>
                  <w:suppressOverlap/>
                  <w:jc w:val="center"/>
                </w:pPr>
              </w:pPrChange>
            </w:pPr>
            <w:del w:id="300" w:author="Vijay Dhanasekaran" w:date="2018-04-21T16:45:00Z">
              <w:r w:rsidRPr="002E7E25" w:rsidDel="005E7A85">
                <w:rPr>
                  <w:rFonts w:ascii="Arial" w:hAnsi="Arial" w:cs="Arial"/>
                  <w:sz w:val="22"/>
                  <w:szCs w:val="22"/>
                  <w:rPrChange w:id="301" w:author="Vijay Dhanasekaran" w:date="2018-04-21T17:20:00Z">
                    <w:rPr>
                      <w:rFonts w:ascii="Arial" w:hAnsi="Arial"/>
                    </w:rPr>
                  </w:rPrChange>
                </w:rPr>
                <w:delText>1455</w:delText>
              </w:r>
            </w:del>
          </w:p>
          <w:p w14:paraId="1AAA15CB" w14:textId="5800D352" w:rsidR="002F2AC0" w:rsidRPr="002E7E25" w:rsidDel="005E7A85" w:rsidRDefault="002F2AC0">
            <w:pPr>
              <w:spacing w:line="360" w:lineRule="auto"/>
              <w:jc w:val="both"/>
              <w:rPr>
                <w:del w:id="302" w:author="Vijay Dhanasekaran" w:date="2018-04-21T16:45:00Z"/>
                <w:rFonts w:ascii="Arial" w:hAnsi="Arial" w:cs="Arial"/>
                <w:sz w:val="22"/>
                <w:szCs w:val="22"/>
                <w:rPrChange w:id="303" w:author="Vijay Dhanasekaran" w:date="2018-04-21T17:20:00Z">
                  <w:rPr>
                    <w:del w:id="304" w:author="Vijay Dhanasekaran" w:date="2018-04-21T16:45:00Z"/>
                    <w:rFonts w:ascii="Arial" w:hAnsi="Arial"/>
                  </w:rPr>
                </w:rPrChange>
              </w:rPr>
              <w:pPrChange w:id="305" w:author="Vijay Dhanasekaran" w:date="2018-04-21T17:21:00Z">
                <w:pPr>
                  <w:framePr w:hSpace="180" w:wrap="around" w:vAnchor="text" w:hAnchor="text" w:x="675" w:y="1"/>
                  <w:spacing w:line="360" w:lineRule="auto"/>
                  <w:suppressOverlap/>
                  <w:jc w:val="center"/>
                </w:pPr>
              </w:pPrChange>
            </w:pPr>
            <w:del w:id="306" w:author="Vijay Dhanasekaran" w:date="2018-04-21T16:45:00Z">
              <w:r w:rsidRPr="002E7E25" w:rsidDel="005E7A85">
                <w:rPr>
                  <w:rFonts w:ascii="Arial" w:hAnsi="Arial" w:cs="Arial"/>
                  <w:sz w:val="22"/>
                  <w:szCs w:val="22"/>
                  <w:rPrChange w:id="307" w:author="Vijay Dhanasekaran" w:date="2018-04-21T17:20:00Z">
                    <w:rPr>
                      <w:rFonts w:ascii="Arial" w:hAnsi="Arial"/>
                    </w:rPr>
                  </w:rPrChange>
                </w:rPr>
                <w:delText>998</w:delText>
              </w:r>
            </w:del>
          </w:p>
          <w:p w14:paraId="0A12D5A8" w14:textId="53690BAE" w:rsidR="002F2AC0" w:rsidRPr="002E7E25" w:rsidDel="005E7A85" w:rsidRDefault="002F2AC0">
            <w:pPr>
              <w:spacing w:line="360" w:lineRule="auto"/>
              <w:jc w:val="both"/>
              <w:rPr>
                <w:del w:id="308" w:author="Vijay Dhanasekaran" w:date="2018-04-21T16:45:00Z"/>
                <w:rFonts w:ascii="Arial" w:hAnsi="Arial" w:cs="Arial"/>
                <w:sz w:val="22"/>
                <w:szCs w:val="22"/>
                <w:rPrChange w:id="309" w:author="Vijay Dhanasekaran" w:date="2018-04-21T17:20:00Z">
                  <w:rPr>
                    <w:del w:id="310" w:author="Vijay Dhanasekaran" w:date="2018-04-21T16:45:00Z"/>
                    <w:rFonts w:ascii="Arial" w:hAnsi="Arial"/>
                  </w:rPr>
                </w:rPrChange>
              </w:rPr>
              <w:pPrChange w:id="311" w:author="Vijay Dhanasekaran" w:date="2018-04-21T17:21:00Z">
                <w:pPr>
                  <w:framePr w:hSpace="180" w:wrap="around" w:vAnchor="text" w:hAnchor="text" w:x="675" w:y="1"/>
                  <w:spacing w:line="360" w:lineRule="auto"/>
                  <w:suppressOverlap/>
                  <w:jc w:val="center"/>
                </w:pPr>
              </w:pPrChange>
            </w:pPr>
            <w:del w:id="312" w:author="Vijay Dhanasekaran" w:date="2018-04-21T16:45:00Z">
              <w:r w:rsidRPr="002E7E25" w:rsidDel="005E7A85">
                <w:rPr>
                  <w:rFonts w:ascii="Arial" w:hAnsi="Arial" w:cs="Arial"/>
                  <w:sz w:val="22"/>
                  <w:szCs w:val="22"/>
                  <w:rPrChange w:id="313" w:author="Vijay Dhanasekaran" w:date="2018-04-21T17:20:00Z">
                    <w:rPr>
                      <w:rFonts w:ascii="Arial" w:hAnsi="Arial"/>
                    </w:rPr>
                  </w:rPrChange>
                </w:rPr>
                <w:delText>379</w:delText>
              </w:r>
            </w:del>
          </w:p>
        </w:tc>
        <w:tc>
          <w:tcPr>
            <w:tcW w:w="2171" w:type="dxa"/>
            <w:tcBorders>
              <w:right w:val="nil"/>
            </w:tcBorders>
          </w:tcPr>
          <w:p w14:paraId="0F9B3765" w14:textId="01130837" w:rsidR="002F2AC0" w:rsidRPr="002E7E25" w:rsidDel="005E7A85" w:rsidRDefault="002F2AC0">
            <w:pPr>
              <w:spacing w:line="360" w:lineRule="auto"/>
              <w:jc w:val="both"/>
              <w:rPr>
                <w:del w:id="314" w:author="Vijay Dhanasekaran" w:date="2018-04-21T16:45:00Z"/>
                <w:rFonts w:ascii="Arial" w:hAnsi="Arial" w:cs="Arial"/>
                <w:sz w:val="22"/>
                <w:szCs w:val="22"/>
                <w:rPrChange w:id="315" w:author="Vijay Dhanasekaran" w:date="2018-04-21T17:20:00Z">
                  <w:rPr>
                    <w:del w:id="316" w:author="Vijay Dhanasekaran" w:date="2018-04-21T16:45:00Z"/>
                    <w:rFonts w:ascii="Arial" w:hAnsi="Arial"/>
                  </w:rPr>
                </w:rPrChange>
              </w:rPr>
              <w:pPrChange w:id="317" w:author="Vijay Dhanasekaran" w:date="2018-04-21T17:21:00Z">
                <w:pPr>
                  <w:framePr w:hSpace="180" w:wrap="around" w:vAnchor="text" w:hAnchor="text" w:x="675" w:y="1"/>
                  <w:spacing w:line="360" w:lineRule="auto"/>
                  <w:suppressOverlap/>
                  <w:jc w:val="center"/>
                </w:pPr>
              </w:pPrChange>
            </w:pPr>
            <w:del w:id="318" w:author="Vijay Dhanasekaran" w:date="2018-04-21T16:45:00Z">
              <w:r w:rsidRPr="002E7E25" w:rsidDel="005E7A85">
                <w:rPr>
                  <w:rFonts w:ascii="Arial" w:hAnsi="Arial" w:cs="Arial"/>
                  <w:sz w:val="22"/>
                  <w:szCs w:val="22"/>
                  <w:rPrChange w:id="319" w:author="Vijay Dhanasekaran" w:date="2018-04-21T17:20:00Z">
                    <w:rPr>
                      <w:rFonts w:ascii="Arial" w:hAnsi="Arial"/>
                    </w:rPr>
                  </w:rPrChange>
                </w:rPr>
                <w:delText>5980</w:delText>
              </w:r>
            </w:del>
          </w:p>
          <w:p w14:paraId="50A8DB5B" w14:textId="69C975A4" w:rsidR="002F2AC0" w:rsidRPr="002E7E25" w:rsidDel="005E7A85" w:rsidRDefault="002F2AC0">
            <w:pPr>
              <w:spacing w:line="360" w:lineRule="auto"/>
              <w:jc w:val="both"/>
              <w:rPr>
                <w:del w:id="320" w:author="Vijay Dhanasekaran" w:date="2018-04-21T16:45:00Z"/>
                <w:rFonts w:ascii="Arial" w:hAnsi="Arial" w:cs="Arial"/>
                <w:sz w:val="22"/>
                <w:szCs w:val="22"/>
                <w:rPrChange w:id="321" w:author="Vijay Dhanasekaran" w:date="2018-04-21T17:20:00Z">
                  <w:rPr>
                    <w:del w:id="322" w:author="Vijay Dhanasekaran" w:date="2018-04-21T16:45:00Z"/>
                    <w:rFonts w:ascii="Arial" w:hAnsi="Arial"/>
                  </w:rPr>
                </w:rPrChange>
              </w:rPr>
              <w:pPrChange w:id="323" w:author="Vijay Dhanasekaran" w:date="2018-04-21T17:21:00Z">
                <w:pPr>
                  <w:framePr w:hSpace="180" w:wrap="around" w:vAnchor="text" w:hAnchor="text" w:x="675" w:y="1"/>
                  <w:spacing w:line="360" w:lineRule="auto"/>
                  <w:suppressOverlap/>
                  <w:jc w:val="center"/>
                </w:pPr>
              </w:pPrChange>
            </w:pPr>
            <w:del w:id="324" w:author="Vijay Dhanasekaran" w:date="2018-04-21T16:45:00Z">
              <w:r w:rsidRPr="002E7E25" w:rsidDel="005E7A85">
                <w:rPr>
                  <w:rFonts w:ascii="Arial" w:hAnsi="Arial" w:cs="Arial"/>
                  <w:sz w:val="22"/>
                  <w:szCs w:val="22"/>
                  <w:rPrChange w:id="325" w:author="Vijay Dhanasekaran" w:date="2018-04-21T17:20:00Z">
                    <w:rPr>
                      <w:rFonts w:ascii="Arial" w:hAnsi="Arial"/>
                    </w:rPr>
                  </w:rPrChange>
                </w:rPr>
                <w:delText>4237</w:delText>
              </w:r>
            </w:del>
          </w:p>
          <w:p w14:paraId="78F41EB4" w14:textId="1F3A04F6" w:rsidR="002F2AC0" w:rsidRPr="002E7E25" w:rsidDel="005E7A85" w:rsidRDefault="002F2AC0">
            <w:pPr>
              <w:spacing w:line="360" w:lineRule="auto"/>
              <w:jc w:val="both"/>
              <w:rPr>
                <w:del w:id="326" w:author="Vijay Dhanasekaran" w:date="2018-04-21T16:45:00Z"/>
                <w:rFonts w:ascii="Arial" w:hAnsi="Arial" w:cs="Arial"/>
                <w:sz w:val="22"/>
                <w:szCs w:val="22"/>
                <w:rPrChange w:id="327" w:author="Vijay Dhanasekaran" w:date="2018-04-21T17:20:00Z">
                  <w:rPr>
                    <w:del w:id="328" w:author="Vijay Dhanasekaran" w:date="2018-04-21T16:45:00Z"/>
                    <w:rFonts w:ascii="Arial" w:hAnsi="Arial"/>
                  </w:rPr>
                </w:rPrChange>
              </w:rPr>
              <w:pPrChange w:id="329" w:author="Vijay Dhanasekaran" w:date="2018-04-21T17:21:00Z">
                <w:pPr>
                  <w:framePr w:hSpace="180" w:wrap="around" w:vAnchor="text" w:hAnchor="text" w:x="675" w:y="1"/>
                  <w:spacing w:line="360" w:lineRule="auto"/>
                  <w:suppressOverlap/>
                  <w:jc w:val="center"/>
                </w:pPr>
              </w:pPrChange>
            </w:pPr>
            <w:del w:id="330" w:author="Vijay Dhanasekaran" w:date="2018-04-21T16:45:00Z">
              <w:r w:rsidRPr="002E7E25" w:rsidDel="005E7A85">
                <w:rPr>
                  <w:rFonts w:ascii="Arial" w:hAnsi="Arial" w:cs="Arial"/>
                  <w:sz w:val="22"/>
                  <w:szCs w:val="22"/>
                  <w:rPrChange w:id="331" w:author="Vijay Dhanasekaran" w:date="2018-04-21T17:20:00Z">
                    <w:rPr>
                      <w:rFonts w:ascii="Arial" w:hAnsi="Arial"/>
                    </w:rPr>
                  </w:rPrChange>
                </w:rPr>
                <w:delText>2321</w:delText>
              </w:r>
            </w:del>
          </w:p>
          <w:p w14:paraId="484AC7C4" w14:textId="3198EFE5" w:rsidR="002F2AC0" w:rsidRPr="002E7E25" w:rsidDel="005E7A85" w:rsidRDefault="002F2AC0">
            <w:pPr>
              <w:spacing w:line="360" w:lineRule="auto"/>
              <w:jc w:val="both"/>
              <w:rPr>
                <w:del w:id="332" w:author="Vijay Dhanasekaran" w:date="2018-04-21T16:45:00Z"/>
                <w:rFonts w:ascii="Arial" w:hAnsi="Arial" w:cs="Arial"/>
                <w:sz w:val="22"/>
                <w:szCs w:val="22"/>
                <w:rPrChange w:id="333" w:author="Vijay Dhanasekaran" w:date="2018-04-21T17:20:00Z">
                  <w:rPr>
                    <w:del w:id="334" w:author="Vijay Dhanasekaran" w:date="2018-04-21T16:45:00Z"/>
                    <w:rFonts w:ascii="Arial" w:hAnsi="Arial"/>
                  </w:rPr>
                </w:rPrChange>
              </w:rPr>
              <w:pPrChange w:id="335" w:author="Vijay Dhanasekaran" w:date="2018-04-21T17:21:00Z">
                <w:pPr>
                  <w:framePr w:hSpace="180" w:wrap="around" w:vAnchor="text" w:hAnchor="text" w:x="675" w:y="1"/>
                  <w:spacing w:line="360" w:lineRule="auto"/>
                  <w:suppressOverlap/>
                  <w:jc w:val="center"/>
                </w:pPr>
              </w:pPrChange>
            </w:pPr>
            <w:del w:id="336" w:author="Vijay Dhanasekaran" w:date="2018-04-21T16:45:00Z">
              <w:r w:rsidRPr="002E7E25" w:rsidDel="005E7A85">
                <w:rPr>
                  <w:rFonts w:ascii="Arial" w:hAnsi="Arial" w:cs="Arial"/>
                  <w:sz w:val="22"/>
                  <w:szCs w:val="22"/>
                  <w:rPrChange w:id="337" w:author="Vijay Dhanasekaran" w:date="2018-04-21T17:20:00Z">
                    <w:rPr>
                      <w:rFonts w:ascii="Arial" w:hAnsi="Arial"/>
                    </w:rPr>
                  </w:rPrChange>
                </w:rPr>
                <w:delText>1592</w:delText>
              </w:r>
            </w:del>
          </w:p>
        </w:tc>
      </w:tr>
    </w:tbl>
    <w:p w14:paraId="2EA4A9DC" w14:textId="3D8C0C1E" w:rsidR="002F2AC0" w:rsidRPr="002E7E25" w:rsidDel="005E7A85" w:rsidRDefault="002F2AC0">
      <w:pPr>
        <w:spacing w:line="360" w:lineRule="auto"/>
        <w:jc w:val="both"/>
        <w:rPr>
          <w:del w:id="338" w:author="Vijay Dhanasekaran" w:date="2018-04-21T16:45:00Z"/>
          <w:rFonts w:ascii="Arial" w:hAnsi="Arial" w:cs="Arial"/>
          <w:sz w:val="22"/>
          <w:szCs w:val="22"/>
          <w:rPrChange w:id="339" w:author="Vijay Dhanasekaran" w:date="2018-04-21T17:20:00Z">
            <w:rPr>
              <w:del w:id="340" w:author="Vijay Dhanasekaran" w:date="2018-04-21T16:45:00Z"/>
              <w:rFonts w:ascii="Arial" w:hAnsi="Arial"/>
            </w:rPr>
          </w:rPrChange>
        </w:rPr>
        <w:pPrChange w:id="341" w:author="Vijay Dhanasekaran" w:date="2018-04-21T17:21:00Z">
          <w:pPr>
            <w:spacing w:line="360" w:lineRule="auto"/>
          </w:pPr>
        </w:pPrChange>
      </w:pPr>
      <w:del w:id="342" w:author="Vijay Dhanasekaran" w:date="2018-04-21T16:45:00Z">
        <w:r w:rsidRPr="002E7E25" w:rsidDel="005E7A85">
          <w:rPr>
            <w:rFonts w:ascii="Arial" w:hAnsi="Arial" w:cs="Arial"/>
            <w:sz w:val="22"/>
            <w:szCs w:val="22"/>
            <w:rPrChange w:id="343" w:author="Vijay Dhanasekaran" w:date="2018-04-21T17:20:00Z">
              <w:rPr>
                <w:rFonts w:ascii="Arial" w:hAnsi="Arial"/>
              </w:rPr>
            </w:rPrChange>
          </w:rPr>
          <w:br w:type="textWrapping" w:clear="all"/>
        </w:r>
      </w:del>
    </w:p>
    <w:p w14:paraId="7E1522FA" w14:textId="40B9A72D" w:rsidR="002F2AC0" w:rsidRPr="002E7E25" w:rsidDel="005E7A85" w:rsidRDefault="002F2AC0">
      <w:pPr>
        <w:spacing w:line="360" w:lineRule="auto"/>
        <w:jc w:val="both"/>
        <w:rPr>
          <w:del w:id="344" w:author="Vijay Dhanasekaran" w:date="2018-04-21T16:45:00Z"/>
          <w:rFonts w:ascii="Arial" w:hAnsi="Arial" w:cs="Arial"/>
          <w:b/>
          <w:sz w:val="22"/>
          <w:szCs w:val="22"/>
          <w:rPrChange w:id="345" w:author="Vijay Dhanasekaran" w:date="2018-04-21T17:20:00Z">
            <w:rPr>
              <w:del w:id="346" w:author="Vijay Dhanasekaran" w:date="2018-04-21T16:45:00Z"/>
              <w:rFonts w:ascii="Arial" w:hAnsi="Arial"/>
              <w:b/>
            </w:rPr>
          </w:rPrChange>
        </w:rPr>
        <w:pPrChange w:id="347" w:author="Vijay Dhanasekaran" w:date="2018-04-21T17:21:00Z">
          <w:pPr>
            <w:spacing w:line="360" w:lineRule="auto"/>
          </w:pPr>
        </w:pPrChange>
      </w:pPr>
    </w:p>
    <w:p w14:paraId="0BEBCAA8" w14:textId="544D200F" w:rsidR="002F2AC0" w:rsidRPr="002E7E25" w:rsidDel="005E7A85" w:rsidRDefault="002F2AC0">
      <w:pPr>
        <w:spacing w:line="360" w:lineRule="auto"/>
        <w:jc w:val="both"/>
        <w:rPr>
          <w:del w:id="348" w:author="Vijay Dhanasekaran" w:date="2018-04-21T16:45:00Z"/>
          <w:rFonts w:ascii="Arial" w:hAnsi="Arial" w:cs="Arial"/>
          <w:color w:val="000000" w:themeColor="text1"/>
          <w:sz w:val="22"/>
          <w:szCs w:val="22"/>
          <w:rPrChange w:id="349" w:author="Vijay Dhanasekaran" w:date="2018-04-21T17:20:00Z">
            <w:rPr>
              <w:del w:id="350" w:author="Vijay Dhanasekaran" w:date="2018-04-21T16:45:00Z"/>
              <w:rFonts w:ascii="Arial" w:hAnsi="Arial"/>
              <w:color w:val="000000" w:themeColor="text1"/>
            </w:rPr>
          </w:rPrChange>
        </w:rPr>
        <w:pPrChange w:id="351" w:author="Vijay Dhanasekaran" w:date="2018-04-21T17:21:00Z">
          <w:pPr>
            <w:pStyle w:val="Heading2"/>
            <w:spacing w:line="360" w:lineRule="auto"/>
          </w:pPr>
        </w:pPrChange>
      </w:pPr>
      <w:bookmarkStart w:id="352" w:name="_Toc383177809"/>
      <w:del w:id="353" w:author="Vijay Dhanasekaran" w:date="2018-04-21T16:45:00Z">
        <w:r w:rsidRPr="002E7E25" w:rsidDel="005E7A85">
          <w:rPr>
            <w:rFonts w:ascii="Arial" w:hAnsi="Arial" w:cs="Arial"/>
            <w:color w:val="000000" w:themeColor="text1"/>
            <w:sz w:val="22"/>
            <w:szCs w:val="22"/>
            <w:rPrChange w:id="354" w:author="Vijay Dhanasekaran" w:date="2018-04-21T17:20:00Z">
              <w:rPr>
                <w:rFonts w:ascii="Arial" w:hAnsi="Arial"/>
                <w:b w:val="0"/>
                <w:bCs w:val="0"/>
                <w:color w:val="000000" w:themeColor="text1"/>
              </w:rPr>
            </w:rPrChange>
          </w:rPr>
          <w:delText>Phylogenetic Analysis</w:delText>
        </w:r>
        <w:bookmarkEnd w:id="352"/>
      </w:del>
    </w:p>
    <w:p w14:paraId="0C1B2B09" w14:textId="76E90680" w:rsidR="002F2AC0" w:rsidRPr="007C6536" w:rsidDel="005E7A85" w:rsidRDefault="002F2AC0" w:rsidP="002C590D">
      <w:pPr>
        <w:spacing w:line="360" w:lineRule="auto"/>
        <w:jc w:val="both"/>
        <w:rPr>
          <w:del w:id="355" w:author="Vijay Dhanasekaran" w:date="2018-04-21T16:45:00Z"/>
          <w:rFonts w:ascii="Arial" w:hAnsi="Arial" w:cs="Arial"/>
          <w:sz w:val="22"/>
          <w:szCs w:val="22"/>
        </w:rPr>
      </w:pPr>
      <w:del w:id="356" w:author="Vijay Dhanasekaran" w:date="2018-04-21T16:45:00Z">
        <w:r w:rsidRPr="002E7E25" w:rsidDel="005E7A85">
          <w:rPr>
            <w:rFonts w:ascii="Arial" w:hAnsi="Arial" w:cs="Arial"/>
            <w:sz w:val="22"/>
            <w:szCs w:val="22"/>
          </w:rPr>
          <w:delText>Maximum likelihood phylogenetic analysis was conducted for each of the datasets using</w:delText>
        </w:r>
      </w:del>
      <w:ins w:id="357" w:author="Vijay Dhanasekaran" w:date="2018-04-17T10:35:00Z">
        <w:del w:id="358" w:author="Vijay Dhanasekaran" w:date="2018-04-21T16:45:00Z">
          <w:r w:rsidR="009C26AF" w:rsidRPr="002E7E25" w:rsidDel="005E7A85">
            <w:rPr>
              <w:rFonts w:ascii="Arial" w:hAnsi="Arial" w:cs="Arial"/>
              <w:sz w:val="22"/>
              <w:szCs w:val="22"/>
            </w:rPr>
            <w:delText xml:space="preserve"> the best-fit nucleotide substitution model </w:delText>
          </w:r>
        </w:del>
      </w:ins>
      <w:commentRangeStart w:id="359"/>
      <w:ins w:id="360" w:author="Vijay Dhanasekaran" w:date="2018-04-17T10:38:00Z">
        <w:del w:id="361" w:author="Vijay Dhanasekaran" w:date="2018-04-21T16:45:00Z">
          <w:r w:rsidR="009C26AF" w:rsidRPr="002E7E25" w:rsidDel="005E7A85">
            <w:rPr>
              <w:rFonts w:ascii="Arial" w:hAnsi="Arial" w:cs="Arial"/>
              <w:sz w:val="22"/>
              <w:szCs w:val="22"/>
            </w:rPr>
            <w:delText>(Table 1)</w:delText>
          </w:r>
          <w:commentRangeEnd w:id="359"/>
          <w:r w:rsidR="009C26AF" w:rsidRPr="002E7E25" w:rsidDel="005E7A85">
            <w:rPr>
              <w:rStyle w:val="CommentReference"/>
              <w:rFonts w:ascii="Arial" w:hAnsi="Arial" w:cs="Arial"/>
              <w:sz w:val="22"/>
              <w:szCs w:val="22"/>
              <w:rPrChange w:id="362" w:author="Vijay Dhanasekaran" w:date="2018-04-21T17:20:00Z">
                <w:rPr>
                  <w:rStyle w:val="CommentReference"/>
                </w:rPr>
              </w:rPrChange>
            </w:rPr>
            <w:commentReference w:id="359"/>
          </w:r>
          <w:r w:rsidR="009C26AF" w:rsidRPr="002E7E25" w:rsidDel="005E7A85">
            <w:rPr>
              <w:rFonts w:ascii="Arial" w:hAnsi="Arial" w:cs="Arial"/>
              <w:sz w:val="22"/>
              <w:szCs w:val="22"/>
            </w:rPr>
            <w:delText xml:space="preserve"> </w:delText>
          </w:r>
        </w:del>
      </w:ins>
      <w:ins w:id="363" w:author="Vijay Dhanasekaran" w:date="2018-04-17T10:36:00Z">
        <w:del w:id="364" w:author="Vijay Dhanasekaran" w:date="2018-04-21T16:45:00Z">
          <w:r w:rsidR="009C26AF" w:rsidRPr="002E7E25" w:rsidDel="005E7A85">
            <w:rPr>
              <w:rFonts w:ascii="Arial" w:hAnsi="Arial" w:cs="Arial"/>
              <w:sz w:val="22"/>
              <w:szCs w:val="22"/>
            </w:rPr>
            <w:delText xml:space="preserve">in </w:delText>
          </w:r>
        </w:del>
      </w:ins>
      <w:del w:id="365" w:author="Vijay Dhanasekaran" w:date="2018-04-21T16:45:00Z">
        <w:r w:rsidRPr="002E7E25" w:rsidDel="005E7A85">
          <w:rPr>
            <w:rFonts w:ascii="Arial" w:hAnsi="Arial" w:cs="Arial"/>
            <w:sz w:val="22"/>
            <w:szCs w:val="22"/>
          </w:rPr>
          <w:delText xml:space="preserve">IQ-TREE version 1.5.5 </w:delText>
        </w:r>
        <w:r w:rsidRPr="007C6536" w:rsidDel="005E7A85">
          <w:rPr>
            <w:rFonts w:ascii="Arial" w:hAnsi="Arial" w:cs="Arial"/>
            <w:sz w:val="22"/>
            <w:szCs w:val="22"/>
          </w:rPr>
          <w:fldChar w:fldCharType="begin">
            <w:fldData xml:space="preserve">PEVuZE5vdGU+PENpdGU+PEF1dGhvcj5OZ3V5ZW48L0F1dGhvcj48WWVhcj4yMDE1PC9ZZWFyPjxS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</w:fldData>
          </w:fldChar>
        </w:r>
        <w:r w:rsidR="001E4940" w:rsidRPr="002E7E25" w:rsidDel="005E7A85">
          <w:rPr>
            <w:rFonts w:ascii="Arial" w:hAnsi="Arial" w:cs="Arial"/>
            <w:sz w:val="22"/>
            <w:szCs w:val="22"/>
          </w:rPr>
          <w:delInstrText xml:space="preserve"> ADDIN EN.CITE </w:delInstrText>
        </w:r>
        <w:r w:rsidR="001E4940" w:rsidRPr="002E7E25" w:rsidDel="005E7A85">
          <w:rPr>
            <w:rFonts w:ascii="Arial" w:hAnsi="Arial" w:cs="Arial"/>
            <w:sz w:val="22"/>
            <w:szCs w:val="22"/>
          </w:rPr>
          <w:fldChar w:fldCharType="begin">
            <w:fldData xml:space="preserve">PEVuZE5vdGU+PENpdGU+PEF1dGhvcj5OZ3V5ZW48L0F1dGhvcj48WWVhcj4yMDE1PC9ZZWFyPjxS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</w:fldData>
          </w:fldChar>
        </w:r>
        <w:r w:rsidR="001E4940" w:rsidRPr="002E7E25" w:rsidDel="005E7A85">
          <w:rPr>
            <w:rFonts w:ascii="Arial" w:hAnsi="Arial" w:cs="Arial"/>
            <w:sz w:val="22"/>
            <w:szCs w:val="22"/>
          </w:rPr>
          <w:delInstrText xml:space="preserve"> ADDIN EN.CITE.DATA </w:delInstrText>
        </w:r>
        <w:r w:rsidR="001E4940" w:rsidRPr="002E7E25" w:rsidDel="005E7A85">
          <w:rPr>
            <w:rFonts w:ascii="Arial" w:hAnsi="Arial" w:cs="Arial"/>
            <w:sz w:val="22"/>
            <w:szCs w:val="22"/>
          </w:rPr>
        </w:r>
        <w:r w:rsidR="001E4940" w:rsidRPr="002E7E25" w:rsidDel="005E7A85">
          <w:rPr>
            <w:rFonts w:ascii="Arial" w:hAnsi="Arial" w:cs="Arial"/>
            <w:sz w:val="22"/>
            <w:szCs w:val="22"/>
          </w:rPr>
          <w:fldChar w:fldCharType="end"/>
        </w:r>
        <w:r w:rsidRPr="007C6536" w:rsidDel="005E7A85">
          <w:rPr>
            <w:rFonts w:ascii="Arial" w:hAnsi="Arial" w:cs="Arial"/>
            <w:sz w:val="22"/>
            <w:szCs w:val="22"/>
          </w:rPr>
        </w:r>
        <w:r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(49)</w:delText>
        </w:r>
        <w:r w:rsidRPr="007C6536" w:rsidDel="005E7A85">
          <w:rPr>
            <w:rFonts w:ascii="Arial" w:hAnsi="Arial" w:cs="Arial"/>
            <w:sz w:val="22"/>
            <w:szCs w:val="22"/>
          </w:rPr>
          <w:fldChar w:fldCharType="end"/>
        </w:r>
      </w:del>
      <w:ins w:id="366" w:author="Vijay Dhanasekaran" w:date="2018-04-17T10:37:00Z">
        <w:del w:id="367" w:author="Vijay Dhanasekaran" w:date="2018-04-21T16:45:00Z">
          <w:r w:rsidR="009C26AF" w:rsidRPr="007C6536" w:rsidDel="005E7A85">
            <w:rPr>
              <w:rFonts w:ascii="Arial" w:hAnsi="Arial" w:cs="Arial"/>
              <w:sz w:val="22"/>
              <w:szCs w:val="22"/>
            </w:rPr>
            <w:delText xml:space="preserve">. Branch support was estimated using </w:delText>
          </w:r>
        </w:del>
      </w:ins>
      <w:del w:id="368" w:author="Vijay Dhanasekaran" w:date="2018-04-21T16:45:00Z">
        <w:r w:rsidRPr="007C6536" w:rsidDel="005E7A85">
          <w:rPr>
            <w:rFonts w:ascii="Arial" w:hAnsi="Arial" w:cs="Arial"/>
            <w:sz w:val="22"/>
            <w:szCs w:val="22"/>
          </w:rPr>
          <w:delText xml:space="preserve">ultrafast bootstrapping </w:delText>
        </w:r>
        <w:r w:rsidRPr="007C6536" w:rsidDel="005E7A85">
          <w:rPr>
            <w:rFonts w:ascii="Arial" w:hAnsi="Arial" w:cs="Arial"/>
            <w:sz w:val="22"/>
            <w:szCs w:val="22"/>
          </w:rPr>
          <w:fldChar w:fldCharType="begin"/>
        </w:r>
        <w:r w:rsidR="001E4940" w:rsidRPr="007C6536" w:rsidDel="005E7A85">
          <w:rPr>
            <w:rFonts w:ascii="Arial" w:hAnsi="Arial" w:cs="Arial"/>
            <w:sz w:val="22"/>
            <w:szCs w:val="22"/>
          </w:rPr>
          <w:delInstrText xml:space="preserve"> ADDIN EN.CITE &lt;EndNote&gt;&lt;Cite&gt;&lt;Author&gt;Minh&lt;/Author&gt;&lt;Year&gt;2013&lt;/Year&gt;&lt;RecNum&gt;308&lt;/RecNum&gt;&lt;DisplayText&gt;(50)&lt;/DisplayText&gt;&lt;record&gt;&lt;rec-number&gt;308&lt;/rec-number&gt;&lt;foreign-keys&gt;&lt;key app="EN" db-id="vxx52e0tlxppfbe0ta8vra2mrtdtv5t9sxsz" timestamp="1504591928"&gt;308&lt;/key&gt;&lt;key app="ENWeb" db-id=""&gt;0&lt;/key&gt;&lt;/foreign-keys&gt;&lt;ref-type name="Journal Article"&gt;17&lt;/ref-type&gt;&lt;contributors&gt;&lt;authors&gt;&lt;author&gt;Minh, B. Q.&lt;/author&gt;&lt;author&gt;Nguyen, M. A.&lt;/author&gt;&lt;author&gt;von Haeseler, A.&lt;/author&gt;&lt;/authors&gt;&lt;/contributors&gt;&lt;auth-address&gt;Center for Integrative Bioinformatics Vienna, Max F Perutz Laboratories, University of Vienna, Medical University of Vienna, Vienna, Austria. minh.bui@univie.ac.at&lt;/auth-address&gt;&lt;titles&gt;&lt;title&gt;Ultrafast approximation for phylogenetic bootstrap&lt;/title&gt;&lt;secondary-title&gt;Mol Biol Evol&lt;/secondary-title&gt;&lt;/titles&gt;&lt;periodical&gt;&lt;full-title&gt;Mol Biol Evol&lt;/full-title&gt;&lt;/periodical&gt;&lt;pages&gt;1188-95&lt;/pages&gt;&lt;volume&gt;30&lt;/volume&gt;&lt;number&gt;5&lt;/number&gt;&lt;edition&gt;2013/02/19&lt;/edition&gt;&lt;keywords&gt;&lt;keyword&gt;Computer Simulation&lt;/keyword&gt;&lt;keyword&gt;*Likelihood Functions&lt;/keyword&gt;&lt;keyword&gt;Phylogeny&lt;/keyword&gt;&lt;/keywords&gt;&lt;dates&gt;&lt;year&gt;2013&lt;/year&gt;&lt;pub-dates&gt;&lt;date&gt;May&lt;/date&gt;&lt;/pub-dates&gt;&lt;/dates&gt;&lt;isbn&gt;1537-1719 (Electronic)&amp;#xD;0737-4038 (Linking)&lt;/isbn&gt;&lt;accession-num&gt;23418397&lt;/accession-num&gt;&lt;urls&gt;&lt;related-urls&gt;&lt;url&gt;https://www.ncbi.nlm.nih.gov/pubmed/23418397&lt;/url&gt;&lt;/related-urls&gt;&lt;/urls&gt;&lt;custom2&gt;PMC3670741&lt;/custom2&gt;&lt;electronic-resource-num&gt;10.1093/molbev/mst024&lt;/electronic-resource-num&gt;&lt;/record&gt;&lt;/Cite&gt;&lt;/EndNote&gt;</w:delInstrText>
        </w:r>
        <w:r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(50)</w:delText>
        </w:r>
        <w:r w:rsidRPr="007C6536" w:rsidDel="005E7A85">
          <w:rPr>
            <w:rFonts w:ascii="Arial" w:hAnsi="Arial" w:cs="Arial"/>
            <w:sz w:val="22"/>
            <w:szCs w:val="22"/>
          </w:rPr>
          <w:fldChar w:fldCharType="end"/>
        </w:r>
      </w:del>
      <w:ins w:id="369" w:author="Vijay Dhanasekaran" w:date="2018-04-17T10:37:00Z">
        <w:del w:id="370" w:author="Vijay Dhanasekaran" w:date="2018-04-21T16:45:00Z">
          <w:r w:rsidR="009C26AF" w:rsidRPr="007C6536" w:rsidDel="005E7A85">
            <w:rPr>
              <w:rFonts w:ascii="Arial" w:hAnsi="Arial" w:cs="Arial"/>
              <w:sz w:val="22"/>
              <w:szCs w:val="22"/>
            </w:rPr>
            <w:delText xml:space="preserve">. </w:delText>
          </w:r>
        </w:del>
      </w:ins>
      <w:del w:id="371" w:author="Vijay Dhanasekaran" w:date="2018-04-21T16:45:00Z">
        <w:r w:rsidRPr="007C6536" w:rsidDel="005E7A85">
          <w:rPr>
            <w:rFonts w:ascii="Arial" w:hAnsi="Arial" w:cs="Arial"/>
            <w:sz w:val="22"/>
            <w:szCs w:val="22"/>
          </w:rPr>
          <w:delText xml:space="preserve">Each analysis was repeated thrice </w:delText>
        </w:r>
      </w:del>
      <w:ins w:id="372" w:author="Vijay Dhanasekaran" w:date="2018-04-17T10:37:00Z">
        <w:del w:id="373" w:author="Vijay Dhanasekaran" w:date="2018-04-21T16:45:00Z">
          <w:r w:rsidR="009C26AF" w:rsidRPr="007C6536" w:rsidDel="005E7A85">
            <w:rPr>
              <w:rFonts w:ascii="Arial" w:hAnsi="Arial" w:cs="Arial"/>
              <w:sz w:val="22"/>
              <w:szCs w:val="22"/>
            </w:rPr>
            <w:delText>to confirm convergence</w:delText>
          </w:r>
        </w:del>
      </w:ins>
      <w:del w:id="374" w:author="Vijay Dhanasekaran" w:date="2018-04-21T16:45:00Z">
        <w:r w:rsidRPr="007C6536" w:rsidDel="005E7A85">
          <w:rPr>
            <w:rFonts w:ascii="Arial" w:hAnsi="Arial" w:cs="Arial"/>
            <w:sz w:val="22"/>
            <w:szCs w:val="22"/>
          </w:rPr>
          <w:delText xml:space="preserve">. The phylogenetic trees were visualised using FigTree Version 1.4.3 (http://tree.bio.ed.ac.uk/software/figtree/). </w:delText>
        </w:r>
      </w:del>
      <w:ins w:id="375" w:author="Vijay Dhanasekaran" w:date="2018-04-17T10:38:00Z">
        <w:del w:id="376" w:author="Vijay Dhanasekaran" w:date="2018-04-21T16:45:00Z">
          <w:r w:rsidR="009C26AF" w:rsidRPr="007C6536" w:rsidDel="005E7A85">
            <w:rPr>
              <w:rFonts w:ascii="Arial" w:hAnsi="Arial" w:cs="Arial"/>
              <w:sz w:val="22"/>
              <w:szCs w:val="22"/>
            </w:rPr>
            <w:delText xml:space="preserve">Dengue </w:delText>
          </w:r>
        </w:del>
      </w:ins>
      <w:del w:id="377" w:author="Vijay Dhanasekaran" w:date="2018-04-21T16:45:00Z">
        <w:r w:rsidRPr="007C6536" w:rsidDel="005E7A85">
          <w:rPr>
            <w:rFonts w:ascii="Arial" w:hAnsi="Arial" w:cs="Arial"/>
            <w:sz w:val="22"/>
            <w:szCs w:val="22"/>
          </w:rPr>
          <w:delText xml:space="preserve">genotypes were delineated through the observation of each virus sample date and origin, and then comparing these with the previous literature </w:delText>
        </w:r>
        <w:r w:rsidRPr="007C6536" w:rsidDel="005E7A85">
          <w:rPr>
            <w:rFonts w:ascii="Arial" w:hAnsi="Arial" w:cs="Arial"/>
            <w:sz w:val="22"/>
            <w:szCs w:val="22"/>
          </w:rPr>
          <w:fldChar w:fldCharType="begin">
            <w:fldData xml:space="preserve">PEVuZE5vdGU+PENpdGU+PEF1dGhvcj5DZWNpbGlhPC9BdXRob3I+PFllYXI+MjAxNzwvWWVhcj48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</w:fldData>
          </w:fldChar>
        </w:r>
        <w:r w:rsidR="001E4940" w:rsidRPr="007C6536" w:rsidDel="005E7A85">
          <w:rPr>
            <w:rFonts w:ascii="Arial" w:hAnsi="Arial" w:cs="Arial"/>
            <w:sz w:val="22"/>
            <w:szCs w:val="22"/>
          </w:rPr>
          <w:delInstrText xml:space="preserve"> ADDIN EN.CITE </w:delInstrText>
        </w:r>
        <w:r w:rsidR="001E4940" w:rsidRPr="007C6536" w:rsidDel="005E7A85">
          <w:rPr>
            <w:rFonts w:ascii="Arial" w:hAnsi="Arial" w:cs="Arial"/>
            <w:sz w:val="22"/>
            <w:szCs w:val="22"/>
          </w:rPr>
          <w:fldChar w:fldCharType="begin">
            <w:fldData xml:space="preserve">PEVuZE5vdGU+PENpdGU+PEF1dGhvcj5DZWNpbGlhPC9BdXRob3I+PFllYXI+MjAxNzwvWWVhcj48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</w:fldData>
          </w:fldChar>
        </w:r>
        <w:r w:rsidR="001E4940" w:rsidRPr="007C6536" w:rsidDel="005E7A85">
          <w:rPr>
            <w:rFonts w:ascii="Arial" w:hAnsi="Arial" w:cs="Arial"/>
            <w:sz w:val="22"/>
            <w:szCs w:val="22"/>
          </w:rPr>
          <w:delInstrText xml:space="preserve"> ADDIN EN.CITE.DATA </w:delInstrText>
        </w:r>
        <w:r w:rsidR="001E4940" w:rsidRPr="007C6536" w:rsidDel="005E7A85">
          <w:rPr>
            <w:rFonts w:ascii="Arial" w:hAnsi="Arial" w:cs="Arial"/>
            <w:sz w:val="22"/>
            <w:szCs w:val="22"/>
          </w:rPr>
        </w:r>
        <w:r w:rsidR="001E4940" w:rsidRPr="007C6536" w:rsidDel="005E7A85">
          <w:rPr>
            <w:rFonts w:ascii="Arial" w:hAnsi="Arial" w:cs="Arial"/>
            <w:sz w:val="22"/>
            <w:szCs w:val="22"/>
          </w:rPr>
          <w:fldChar w:fldCharType="end"/>
        </w:r>
        <w:r w:rsidRPr="007C6536" w:rsidDel="005E7A85">
          <w:rPr>
            <w:rFonts w:ascii="Arial" w:hAnsi="Arial" w:cs="Arial"/>
            <w:sz w:val="22"/>
            <w:szCs w:val="22"/>
          </w:rPr>
        </w:r>
        <w:r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(1, 11, 39, 51, 52)</w:delText>
        </w:r>
        <w:r w:rsidRPr="007C6536" w:rsidDel="005E7A85">
          <w:rPr>
            <w:rFonts w:ascii="Arial" w:hAnsi="Arial" w:cs="Arial"/>
            <w:sz w:val="22"/>
            <w:szCs w:val="22"/>
          </w:rPr>
          <w:fldChar w:fldCharType="end"/>
        </w:r>
        <w:r w:rsidRPr="007C6536" w:rsidDel="005E7A85">
          <w:rPr>
            <w:rFonts w:ascii="Arial" w:hAnsi="Arial" w:cs="Arial"/>
            <w:sz w:val="22"/>
            <w:szCs w:val="22"/>
          </w:rPr>
          <w:delText xml:space="preserve"> and through the metadata published for each viral entry, which is available on the GenBank database. </w:delText>
        </w:r>
      </w:del>
    </w:p>
    <w:p w14:paraId="094EAAED" w14:textId="64AB5F06" w:rsidR="002F2AC0" w:rsidRPr="007C6536" w:rsidDel="005E7A85" w:rsidRDefault="002F2AC0" w:rsidP="002C590D">
      <w:pPr>
        <w:spacing w:line="360" w:lineRule="auto"/>
        <w:jc w:val="both"/>
        <w:rPr>
          <w:del w:id="378" w:author="Vijay Dhanasekaran" w:date="2018-04-21T16:45:00Z"/>
          <w:rFonts w:ascii="Arial" w:hAnsi="Arial" w:cs="Arial"/>
          <w:sz w:val="22"/>
          <w:szCs w:val="22"/>
        </w:rPr>
      </w:pPr>
    </w:p>
    <w:p w14:paraId="29FFF17C" w14:textId="6CA9CC8D" w:rsidR="002F2AC0" w:rsidRPr="002E7E25" w:rsidDel="005E7A85" w:rsidRDefault="002F2AC0">
      <w:pPr>
        <w:spacing w:line="360" w:lineRule="auto"/>
        <w:jc w:val="both"/>
        <w:rPr>
          <w:del w:id="379" w:author="Vijay Dhanasekaran" w:date="2018-04-21T16:45:00Z"/>
          <w:rFonts w:ascii="Arial" w:hAnsi="Arial" w:cs="Arial"/>
          <w:color w:val="000000" w:themeColor="text1"/>
          <w:sz w:val="22"/>
          <w:szCs w:val="22"/>
          <w:rPrChange w:id="380" w:author="Vijay Dhanasekaran" w:date="2018-04-21T17:20:00Z">
            <w:rPr>
              <w:del w:id="381" w:author="Vijay Dhanasekaran" w:date="2018-04-21T16:45:00Z"/>
              <w:rFonts w:ascii="Arial" w:hAnsi="Arial"/>
              <w:color w:val="000000" w:themeColor="text1"/>
            </w:rPr>
          </w:rPrChange>
        </w:rPr>
        <w:pPrChange w:id="382" w:author="Vijay Dhanasekaran" w:date="2018-04-21T17:21:00Z">
          <w:pPr>
            <w:pStyle w:val="Heading2"/>
            <w:spacing w:line="360" w:lineRule="auto"/>
          </w:pPr>
        </w:pPrChange>
      </w:pPr>
      <w:bookmarkStart w:id="383" w:name="_Toc383177810"/>
      <w:del w:id="384" w:author="Vijay Dhanasekaran" w:date="2018-04-21T16:45:00Z">
        <w:r w:rsidRPr="002E7E25" w:rsidDel="005E7A85">
          <w:rPr>
            <w:rFonts w:ascii="Arial" w:hAnsi="Arial" w:cs="Arial"/>
            <w:color w:val="000000" w:themeColor="text1"/>
            <w:sz w:val="22"/>
            <w:szCs w:val="22"/>
            <w:rPrChange w:id="385" w:author="Vijay Dhanasekaran" w:date="2018-04-21T17:20:00Z">
              <w:rPr>
                <w:rFonts w:ascii="Arial" w:hAnsi="Arial"/>
                <w:b w:val="0"/>
                <w:bCs w:val="0"/>
                <w:color w:val="000000" w:themeColor="text1"/>
              </w:rPr>
            </w:rPrChange>
          </w:rPr>
          <w:delText>Molecular Clock and Skyride Analysis</w:delText>
        </w:r>
        <w:bookmarkEnd w:id="383"/>
      </w:del>
    </w:p>
    <w:p w14:paraId="5ADFDC0A" w14:textId="3F2F3F2F" w:rsidR="002F2AC0" w:rsidRPr="007C6536" w:rsidDel="005E7A85" w:rsidRDefault="002F2AC0" w:rsidP="002C590D">
      <w:pPr>
        <w:spacing w:line="360" w:lineRule="auto"/>
        <w:jc w:val="both"/>
        <w:rPr>
          <w:del w:id="386" w:author="Vijay Dhanasekaran" w:date="2018-04-21T16:45:00Z"/>
          <w:rFonts w:ascii="Arial" w:hAnsi="Arial" w:cs="Arial"/>
          <w:sz w:val="22"/>
          <w:szCs w:val="22"/>
        </w:rPr>
      </w:pPr>
      <w:del w:id="387" w:author="Vijay Dhanasekaran" w:date="2018-04-21T16:45:00Z">
        <w:r w:rsidRPr="002E7E25" w:rsidDel="005E7A85">
          <w:rPr>
            <w:rFonts w:ascii="Arial" w:hAnsi="Arial" w:cs="Arial"/>
            <w:sz w:val="22"/>
            <w:szCs w:val="22"/>
          </w:rPr>
          <w:delText>Envelope sequences from DENV 1</w:delText>
        </w:r>
      </w:del>
      <w:ins w:id="388" w:author="Vijay Dhanasekaran" w:date="2018-04-17T10:38:00Z">
        <w:del w:id="389" w:author="Vijay Dhanasekaran" w:date="2018-04-21T16:45:00Z">
          <w:r w:rsidR="009C26AF" w:rsidRPr="002E7E25" w:rsidDel="005E7A85">
            <w:rPr>
              <w:rFonts w:ascii="Arial" w:hAnsi="Arial" w:cs="Arial"/>
              <w:sz w:val="22"/>
              <w:szCs w:val="22"/>
            </w:rPr>
            <w:delText>–</w:delText>
          </w:r>
        </w:del>
      </w:ins>
      <w:del w:id="390" w:author="Vijay Dhanasekaran" w:date="2018-04-21T16:45:00Z">
        <w:r w:rsidRPr="002E7E25" w:rsidDel="005E7A85">
          <w:rPr>
            <w:rFonts w:ascii="Arial" w:hAnsi="Arial" w:cs="Arial"/>
            <w:sz w:val="22"/>
            <w:szCs w:val="22"/>
          </w:rPr>
          <w:delText xml:space="preserve">4 were subsampled into genotypes that contained clades rich with Dengue sequences and had been isolated from Singapore. Each of these sequences were then thoroughly analysed in Geneious to insure the alignments held no stop codons or misalignments, and maximum likelihood trees were inferred using RAxML v7 under the GTR+G+I (general time-reversible model with gamma-distributed rates of variation among sites and a proportion of invariable sites) nucleotide substitution model. TempEst v1.4 was used to plot the root-to-tip genetic distances between these sequences. Any sequences that did not conform to a linear evolutionary pattern were discarded.. Once it was determined that all of the molecular clock assumptions were met for each of the subsampled populations, they were submitted for molecular clock analysis in BEAST v1.8.4 </w:delText>
        </w:r>
        <w:r w:rsidRPr="007C6536" w:rsidDel="005E7A85">
          <w:rPr>
            <w:rFonts w:ascii="Arial" w:hAnsi="Arial" w:cs="Arial"/>
            <w:sz w:val="22"/>
            <w:szCs w:val="22"/>
          </w:rPr>
          <w:fldChar w:fldCharType="begin"/>
        </w:r>
        <w:r w:rsidR="001E4940" w:rsidRPr="002E7E25" w:rsidDel="005E7A85">
          <w:rPr>
            <w:rFonts w:ascii="Arial" w:hAnsi="Arial" w:cs="Arial"/>
            <w:sz w:val="22"/>
            <w:szCs w:val="22"/>
          </w:rPr>
          <w:delInstrText xml:space="preserve"> ADDIN EN.CITE &lt;EndNote&gt;&lt;Cite&gt;&lt;Author&gt;Drummond&lt;/Author&gt;&lt;Year&gt;2012&lt;/Year&gt;&lt;RecNum&gt;377&lt;/RecNum&gt;&lt;DisplayText&gt;(53)&lt;/DisplayText&gt;&lt;record&gt;&lt;rec-number&gt;377&lt;/rec-number&gt;&lt;foreign-keys&gt;&lt;key app="EN" db-id="vxx52e0tlxppfbe0ta8vra2mrtdtv5t9sxsz" timestamp="1521321994"&gt;377&lt;/key&gt;&lt;/foreign-keys&gt;&lt;ref-type name="Jo</w:delInstrText>
        </w:r>
        <w:r w:rsidR="001E4940" w:rsidRPr="007C6536" w:rsidDel="005E7A85">
          <w:rPr>
            <w:rFonts w:ascii="Arial" w:hAnsi="Arial" w:cs="Arial"/>
            <w:sz w:val="22"/>
            <w:szCs w:val="22"/>
          </w:rPr>
          <w:delInstrText>urnal Article"&gt;17&lt;/ref-type&gt;&lt;contributors&gt;&lt;authors&gt;&lt;author&gt;Drummond, A. J.&lt;/author&gt;&lt;author&gt;Suchard, M. A.&lt;/author&gt;&lt;author&gt;Xie, D.&lt;/author&gt;&lt;author&gt;Rambaut, A.&lt;/author&gt;&lt;/authors&gt;&lt;/contributors&gt;&lt;titles&gt;&lt;title&gt;Bayesian phylogenetics with BEAUti and the BEAST 1.7&lt;/title&gt;&lt;secondary-title&gt;Mol Biol Evol&lt;/secondary-title&gt;&lt;/titles&gt;&lt;periodical&gt;&lt;full-title&gt;Mol Biol Evol&lt;/full-title&gt;&lt;/periodical&gt;&lt;pages&gt;1969-1973&lt;/pages&gt;&lt;volume&gt;29&lt;/volume&gt;&lt;dates&gt;&lt;year&gt;2012&lt;/year&gt;&lt;/dates&gt;&lt;urls&gt;&lt;/urls&gt;&lt;/record&gt;&lt;/Cite&gt;&lt;/EndNote&gt;</w:delInstrText>
        </w:r>
        <w:r w:rsidRPr="007C6536" w:rsidDel="005E7A85">
          <w:rPr>
            <w:rFonts w:ascii="Arial" w:hAnsi="Arial" w:cs="Arial"/>
            <w:sz w:val="22"/>
            <w:szCs w:val="22"/>
          </w:rPr>
          <w:fldChar w:fldCharType="separate"/>
        </w:r>
        <w:r w:rsidR="001E4940" w:rsidRPr="007C6536" w:rsidDel="005E7A85">
          <w:rPr>
            <w:rFonts w:ascii="Arial" w:hAnsi="Arial" w:cs="Arial"/>
            <w:noProof/>
            <w:sz w:val="22"/>
            <w:szCs w:val="22"/>
          </w:rPr>
          <w:delText>(53)</w:delText>
        </w:r>
        <w:r w:rsidRPr="007C6536" w:rsidDel="005E7A85">
          <w:rPr>
            <w:rFonts w:ascii="Arial" w:hAnsi="Arial" w:cs="Arial"/>
            <w:sz w:val="22"/>
            <w:szCs w:val="22"/>
          </w:rPr>
          <w:fldChar w:fldCharType="end"/>
        </w:r>
        <w:r w:rsidRPr="007C6536" w:rsidDel="005E7A85">
          <w:rPr>
            <w:rFonts w:ascii="Arial" w:hAnsi="Arial" w:cs="Arial"/>
            <w:sz w:val="22"/>
            <w:szCs w:val="22"/>
          </w:rPr>
          <w:delText>. The uncorrelated relaxed lognormal (UCLD) clock was used alongside the Hasegawa-Kishino-Yano (HKY) nucleotide substitution model with estimated base frequencies and Gamma site heterogeneity to observe evolutionary rates within each of the Dengue clades. Gaussian Markov Random Field (GMRF) priors were also set to produce a smoothed skyride plot from the data. Each run was originally set up to have a chain length of 200,000,000, however this was restricted to 100,000,000 generations with sampling every 10,000 generations due to time constraints. Convergence was assessed using the program Tracer v1.6.0 (</w:delText>
        </w:r>
        <w:r w:rsidR="005E7A85" w:rsidRPr="007C6536" w:rsidDel="005E7A85">
          <w:rPr>
            <w:rFonts w:ascii="Arial" w:hAnsi="Arial" w:cs="Arial"/>
            <w:sz w:val="22"/>
            <w:szCs w:val="22"/>
            <w:rPrChange w:id="391" w:author="Vijay Dhanasekaran" w:date="2018-04-21T17:20:00Z">
              <w:rPr>
                <w:rStyle w:val="Hyperlink"/>
                <w:rFonts w:ascii="Arial" w:hAnsi="Arial" w:cs="Arial"/>
                <w:sz w:val="22"/>
                <w:szCs w:val="22"/>
              </w:rPr>
            </w:rPrChange>
          </w:rPr>
          <w:fldChar w:fldCharType="begin"/>
        </w:r>
        <w:r w:rsidR="005E7A85" w:rsidRPr="002E7E25" w:rsidDel="005E7A85">
          <w:rPr>
            <w:rFonts w:ascii="Arial" w:hAnsi="Arial" w:cs="Arial"/>
            <w:sz w:val="22"/>
            <w:szCs w:val="22"/>
            <w:rPrChange w:id="392" w:author="Vijay Dhanasekaran" w:date="2018-04-21T17:20:00Z">
              <w:rPr/>
            </w:rPrChange>
          </w:rPr>
          <w:delInstrText xml:space="preserve"> HYPERLINK "http://tree.bio.ed.ac.uk/software/tracer/" </w:delInstrText>
        </w:r>
        <w:r w:rsidR="005E7A85" w:rsidRPr="007C6536" w:rsidDel="005E7A85">
          <w:rPr>
            <w:rFonts w:ascii="Arial" w:hAnsi="Arial" w:cs="Arial"/>
            <w:sz w:val="22"/>
            <w:szCs w:val="22"/>
            <w:rPrChange w:id="393" w:author="Vijay Dhanasekaran" w:date="2018-04-21T17:20:00Z">
              <w:rPr>
                <w:rStyle w:val="Hyperlink"/>
                <w:rFonts w:ascii="Arial" w:hAnsi="Arial" w:cs="Arial"/>
                <w:sz w:val="22"/>
                <w:szCs w:val="22"/>
              </w:rPr>
            </w:rPrChange>
          </w:rPr>
          <w:fldChar w:fldCharType="separate"/>
        </w:r>
        <w:r w:rsidRPr="007C6536" w:rsidDel="005E7A85">
          <w:rPr>
            <w:rStyle w:val="Hyperlink"/>
            <w:rFonts w:ascii="Arial" w:hAnsi="Arial" w:cs="Arial"/>
            <w:sz w:val="22"/>
            <w:szCs w:val="22"/>
          </w:rPr>
          <w:delText>http://tree.bio.ed.ac.uk/software/tracer/</w:delText>
        </w:r>
        <w:r w:rsidR="005E7A85" w:rsidRPr="007C6536" w:rsidDel="005E7A85">
          <w:rPr>
            <w:rStyle w:val="Hyperlink"/>
            <w:rFonts w:ascii="Arial" w:hAnsi="Arial" w:cs="Arial"/>
            <w:sz w:val="22"/>
            <w:szCs w:val="22"/>
          </w:rPr>
          <w:fldChar w:fldCharType="end"/>
        </w:r>
        <w:r w:rsidRPr="007C6536" w:rsidDel="005E7A85">
          <w:rPr>
            <w:rFonts w:ascii="Arial" w:hAnsi="Arial" w:cs="Arial"/>
            <w:sz w:val="22"/>
            <w:szCs w:val="22"/>
          </w:rPr>
          <w:delText>), with an effective sample size (ESS) of at least 200 after the first 10% of chain lengths were discarded at burn-in. The Maximum Clade Credibility (MCC) Trees were generated using TreeAnnotator version 1.7.5 removing the initial 10% of trees as burn-in. The time-ordered maximum clade credibility trees were viewed in FigTree version 1.4.3 (http://tree.bio.ed.ac.uk/software/figtree). Bayesian GMRF skyride plots were performed in Tracer v1.6.0 (</w:delText>
        </w:r>
        <w:r w:rsidR="005E7A85" w:rsidRPr="007C6536" w:rsidDel="005E7A85">
          <w:rPr>
            <w:rFonts w:ascii="Arial" w:hAnsi="Arial" w:cs="Arial"/>
            <w:sz w:val="22"/>
            <w:szCs w:val="22"/>
            <w:rPrChange w:id="394" w:author="Vijay Dhanasekaran" w:date="2018-04-21T17:20:00Z">
              <w:rPr>
                <w:rStyle w:val="Hyperlink"/>
                <w:rFonts w:ascii="Arial" w:hAnsi="Arial" w:cs="Arial"/>
                <w:sz w:val="22"/>
                <w:szCs w:val="22"/>
              </w:rPr>
            </w:rPrChange>
          </w:rPr>
          <w:fldChar w:fldCharType="begin"/>
        </w:r>
        <w:r w:rsidR="005E7A85" w:rsidRPr="002E7E25" w:rsidDel="005E7A85">
          <w:rPr>
            <w:rFonts w:ascii="Arial" w:hAnsi="Arial" w:cs="Arial"/>
            <w:sz w:val="22"/>
            <w:szCs w:val="22"/>
            <w:rPrChange w:id="395" w:author="Vijay Dhanasekaran" w:date="2018-04-21T17:20:00Z">
              <w:rPr/>
            </w:rPrChange>
          </w:rPr>
          <w:delInstrText xml:space="preserve"> HYPERLINK "http://tree.bio.ed.ac.uk/software/tracer/" </w:delInstrText>
        </w:r>
        <w:r w:rsidR="005E7A85" w:rsidRPr="007C6536" w:rsidDel="005E7A85">
          <w:rPr>
            <w:rFonts w:ascii="Arial" w:hAnsi="Arial" w:cs="Arial"/>
            <w:sz w:val="22"/>
            <w:szCs w:val="22"/>
            <w:rPrChange w:id="396" w:author="Vijay Dhanasekaran" w:date="2018-04-21T17:20:00Z">
              <w:rPr>
                <w:rStyle w:val="Hyperlink"/>
                <w:rFonts w:ascii="Arial" w:hAnsi="Arial" w:cs="Arial"/>
                <w:sz w:val="22"/>
                <w:szCs w:val="22"/>
              </w:rPr>
            </w:rPrChange>
          </w:rPr>
          <w:fldChar w:fldCharType="separate"/>
        </w:r>
        <w:r w:rsidRPr="007C6536" w:rsidDel="005E7A85">
          <w:rPr>
            <w:rStyle w:val="Hyperlink"/>
            <w:rFonts w:ascii="Arial" w:hAnsi="Arial" w:cs="Arial"/>
            <w:sz w:val="22"/>
            <w:szCs w:val="22"/>
          </w:rPr>
          <w:delText>http://tree.bio.ed.ac.uk/software/tracer/</w:delText>
        </w:r>
        <w:r w:rsidR="005E7A85" w:rsidRPr="007C6536" w:rsidDel="005E7A85">
          <w:rPr>
            <w:rStyle w:val="Hyperlink"/>
            <w:rFonts w:ascii="Arial" w:hAnsi="Arial" w:cs="Arial"/>
            <w:sz w:val="22"/>
            <w:szCs w:val="22"/>
          </w:rPr>
          <w:fldChar w:fldCharType="end"/>
        </w:r>
        <w:r w:rsidRPr="007C6536" w:rsidDel="005E7A85">
          <w:rPr>
            <w:rFonts w:ascii="Arial" w:hAnsi="Arial" w:cs="Arial"/>
            <w:sz w:val="22"/>
            <w:szCs w:val="22"/>
          </w:rPr>
          <w:delText>). As a measure of the degree of uncertainty for each of the parameters of the MCC tree, a 95% highest posterior density (HPD) value was applied. A similar measure was applied to the skyride plots as the upper and lower value to the median. All of the Beast output files were assessed for convergence based on an effective sampling size of approximately 200.</w:delText>
        </w:r>
      </w:del>
    </w:p>
    <w:p w14:paraId="59095C19" w14:textId="1297CE6F" w:rsidR="002F2AC0" w:rsidRPr="007C6536" w:rsidDel="005E7A85" w:rsidRDefault="002F2AC0" w:rsidP="002C590D">
      <w:pPr>
        <w:spacing w:line="360" w:lineRule="auto"/>
        <w:jc w:val="both"/>
        <w:rPr>
          <w:del w:id="397" w:author="Vijay Dhanasekaran" w:date="2018-04-21T16:45:00Z"/>
          <w:rFonts w:ascii="Arial" w:hAnsi="Arial" w:cs="Arial"/>
          <w:sz w:val="22"/>
          <w:szCs w:val="22"/>
        </w:rPr>
      </w:pPr>
    </w:p>
    <w:p w14:paraId="571F1D92" w14:textId="311C4217" w:rsidR="002F2AC0" w:rsidRPr="002E7E25" w:rsidDel="005E7A85" w:rsidRDefault="002F2AC0">
      <w:pPr>
        <w:spacing w:line="360" w:lineRule="auto"/>
        <w:jc w:val="both"/>
        <w:rPr>
          <w:del w:id="398" w:author="Vijay Dhanasekaran" w:date="2018-04-21T16:45:00Z"/>
          <w:rFonts w:ascii="Arial" w:hAnsi="Arial" w:cs="Arial"/>
          <w:color w:val="000000" w:themeColor="text1"/>
          <w:sz w:val="22"/>
          <w:szCs w:val="22"/>
          <w:rPrChange w:id="399" w:author="Vijay Dhanasekaran" w:date="2018-04-21T17:20:00Z">
            <w:rPr>
              <w:del w:id="400" w:author="Vijay Dhanasekaran" w:date="2018-04-21T16:45:00Z"/>
              <w:rFonts w:ascii="Arial" w:hAnsi="Arial"/>
              <w:color w:val="000000" w:themeColor="text1"/>
            </w:rPr>
          </w:rPrChange>
        </w:rPr>
        <w:pPrChange w:id="401" w:author="Vijay Dhanasekaran" w:date="2018-04-21T17:21:00Z">
          <w:pPr>
            <w:pStyle w:val="Heading2"/>
            <w:spacing w:line="360" w:lineRule="auto"/>
          </w:pPr>
        </w:pPrChange>
      </w:pPr>
      <w:bookmarkStart w:id="402" w:name="_Toc383177811"/>
      <w:del w:id="403" w:author="Vijay Dhanasekaran" w:date="2018-04-21T16:45:00Z">
        <w:r w:rsidRPr="002E7E25" w:rsidDel="005E7A85">
          <w:rPr>
            <w:rFonts w:ascii="Arial" w:hAnsi="Arial" w:cs="Arial"/>
            <w:color w:val="000000" w:themeColor="text1"/>
            <w:sz w:val="22"/>
            <w:szCs w:val="22"/>
            <w:rPrChange w:id="404" w:author="Vijay Dhanasekaran" w:date="2018-04-21T17:20:00Z">
              <w:rPr>
                <w:rFonts w:ascii="Arial" w:hAnsi="Arial"/>
                <w:b w:val="0"/>
                <w:bCs w:val="0"/>
                <w:color w:val="000000" w:themeColor="text1"/>
              </w:rPr>
            </w:rPrChange>
          </w:rPr>
          <w:delText>Selection Pressure</w:delText>
        </w:r>
        <w:bookmarkEnd w:id="402"/>
      </w:del>
    </w:p>
    <w:p w14:paraId="5FBE58DB" w14:textId="5B738093" w:rsidR="002F2AC0" w:rsidRPr="007C6536" w:rsidDel="005E7A85" w:rsidRDefault="002F2AC0" w:rsidP="002C590D">
      <w:pPr>
        <w:spacing w:line="360" w:lineRule="auto"/>
        <w:jc w:val="both"/>
        <w:rPr>
          <w:del w:id="405" w:author="Vijay Dhanasekaran" w:date="2018-04-21T16:45:00Z"/>
          <w:rFonts w:ascii="Arial" w:hAnsi="Arial" w:cs="Arial"/>
          <w:sz w:val="22"/>
          <w:szCs w:val="22"/>
        </w:rPr>
      </w:pPr>
      <w:del w:id="406" w:author="Vijay Dhanasekaran" w:date="2018-04-21T16:45:00Z">
        <w:r w:rsidRPr="002E7E25" w:rsidDel="005E7A85">
          <w:rPr>
            <w:rFonts w:ascii="Arial" w:hAnsi="Arial" w:cs="Arial"/>
            <w:sz w:val="22"/>
            <w:szCs w:val="22"/>
          </w:rPr>
          <w:delText>Positive and negative selection pressures of each codon within the Singapore-rich whole genome sequences were measured as the ratio of synonymous (dS) to non-synonymous (dN) substitutions per site. Selection pressure within each of the samples was determined using selection pressure models available through the Datamonkey web server (</w:delText>
        </w:r>
        <w:r w:rsidR="005E7A85" w:rsidRPr="007C6536" w:rsidDel="005E7A85">
          <w:rPr>
            <w:rFonts w:ascii="Arial" w:hAnsi="Arial" w:cs="Arial"/>
            <w:sz w:val="22"/>
            <w:szCs w:val="22"/>
            <w:rPrChange w:id="407" w:author="Vijay Dhanasekaran" w:date="2018-04-21T17:20:00Z">
              <w:rPr>
                <w:rStyle w:val="Hyperlink"/>
                <w:rFonts w:ascii="Arial" w:hAnsi="Arial" w:cs="Arial"/>
                <w:sz w:val="22"/>
                <w:szCs w:val="22"/>
              </w:rPr>
            </w:rPrChange>
          </w:rPr>
          <w:fldChar w:fldCharType="begin"/>
        </w:r>
        <w:r w:rsidR="005E7A85" w:rsidRPr="002E7E25" w:rsidDel="005E7A85">
          <w:rPr>
            <w:rFonts w:ascii="Arial" w:hAnsi="Arial" w:cs="Arial"/>
            <w:sz w:val="22"/>
            <w:szCs w:val="22"/>
            <w:rPrChange w:id="408" w:author="Vijay Dhanasekaran" w:date="2018-04-21T17:20:00Z">
              <w:rPr/>
            </w:rPrChange>
          </w:rPr>
          <w:delInstrText xml:space="preserve"> HYPERLINK "http://datamonkey.org" </w:delInstrText>
        </w:r>
        <w:r w:rsidR="005E7A85" w:rsidRPr="007C6536" w:rsidDel="005E7A85">
          <w:rPr>
            <w:rFonts w:ascii="Arial" w:hAnsi="Arial" w:cs="Arial"/>
            <w:sz w:val="22"/>
            <w:szCs w:val="22"/>
            <w:rPrChange w:id="409" w:author="Vijay Dhanasekaran" w:date="2018-04-21T17:20:00Z">
              <w:rPr>
                <w:rStyle w:val="Hyperlink"/>
                <w:rFonts w:ascii="Arial" w:hAnsi="Arial" w:cs="Arial"/>
                <w:sz w:val="22"/>
                <w:szCs w:val="22"/>
              </w:rPr>
            </w:rPrChange>
          </w:rPr>
          <w:fldChar w:fldCharType="separate"/>
        </w:r>
        <w:r w:rsidRPr="007C6536" w:rsidDel="005E7A85">
          <w:rPr>
            <w:rStyle w:val="Hyperlink"/>
            <w:rFonts w:ascii="Arial" w:hAnsi="Arial" w:cs="Arial"/>
            <w:sz w:val="22"/>
            <w:szCs w:val="22"/>
          </w:rPr>
          <w:delText>http://datamonkey.org</w:delText>
        </w:r>
        <w:r w:rsidR="005E7A85" w:rsidRPr="007C6536" w:rsidDel="005E7A85">
          <w:rPr>
            <w:rStyle w:val="Hyperlink"/>
            <w:rFonts w:ascii="Arial" w:hAnsi="Arial" w:cs="Arial"/>
            <w:sz w:val="22"/>
            <w:szCs w:val="22"/>
          </w:rPr>
          <w:fldChar w:fldCharType="end"/>
        </w:r>
        <w:r w:rsidRPr="007C6536" w:rsidDel="005E7A85">
          <w:rPr>
            <w:rFonts w:ascii="Arial" w:hAnsi="Arial" w:cs="Arial"/>
            <w:sz w:val="22"/>
            <w:szCs w:val="22"/>
          </w:rPr>
          <w:delText xml:space="preserve">), including Single-Likelihood Ancestor Counting (SLAC), internal Fixed Effects Likelihood (IFEL), the Mixed Effects Model of Evolution (MEME), and Fast, Unconstrained Bayesian AppRoximation (FUBAR). </w:delText>
        </w:r>
      </w:del>
    </w:p>
    <w:p w14:paraId="2463BC33" w14:textId="79187791" w:rsidR="002F2AC0" w:rsidRPr="007C6536" w:rsidDel="005E7A85" w:rsidRDefault="002F2AC0" w:rsidP="002C590D">
      <w:pPr>
        <w:spacing w:line="360" w:lineRule="auto"/>
        <w:jc w:val="both"/>
        <w:rPr>
          <w:del w:id="410" w:author="Vijay Dhanasekaran" w:date="2018-04-21T16:45:00Z"/>
          <w:rFonts w:ascii="Arial" w:hAnsi="Arial" w:cs="Arial"/>
          <w:sz w:val="22"/>
          <w:szCs w:val="22"/>
        </w:rPr>
      </w:pPr>
    </w:p>
    <w:p w14:paraId="2137C6EC" w14:textId="248EEE3D" w:rsidR="002F2AC0" w:rsidRPr="007C6536" w:rsidDel="005E7A85" w:rsidRDefault="002F2AC0" w:rsidP="002C590D">
      <w:pPr>
        <w:spacing w:line="360" w:lineRule="auto"/>
        <w:jc w:val="both"/>
        <w:rPr>
          <w:del w:id="411" w:author="Vijay Dhanasekaran" w:date="2018-04-21T16:45:00Z"/>
          <w:rFonts w:ascii="Arial" w:hAnsi="Arial" w:cs="Arial"/>
          <w:sz w:val="22"/>
          <w:szCs w:val="22"/>
        </w:rPr>
      </w:pPr>
      <w:del w:id="412" w:author="Vijay Dhanasekaran" w:date="2018-04-21T16:45:00Z">
        <w:r w:rsidRPr="007C6536" w:rsidDel="005E7A85">
          <w:rPr>
            <w:rFonts w:ascii="Arial" w:hAnsi="Arial" w:cs="Arial"/>
            <w:sz w:val="22"/>
            <w:szCs w:val="22"/>
          </w:rPr>
          <w:delText xml:space="preserve">To determine selection pressure on E genes from each of the Dengue serotypes, genotypes containing either a majority of Singaporean Dengue strains, or genotypes with strains predominantly from Thailand/Viet Nam/China were subsampled. These genotypes were then down sampled into smaller, representative clades containing &lt;400 sequences so that SLAC analysis could be performed. </w:delText>
        </w:r>
      </w:del>
    </w:p>
    <w:p w14:paraId="73D70FC4" w14:textId="77777777" w:rsidR="002F2AC0" w:rsidRPr="002E7E25" w:rsidRDefault="002F2AC0">
      <w:pPr>
        <w:spacing w:line="360" w:lineRule="auto"/>
        <w:jc w:val="both"/>
        <w:rPr>
          <w:rFonts w:ascii="Arial" w:hAnsi="Arial" w:cs="Arial"/>
          <w:color w:val="000000" w:themeColor="text1"/>
          <w:sz w:val="22"/>
          <w:szCs w:val="22"/>
          <w:rPrChange w:id="413" w:author="Vijay Dhanasekaran" w:date="2018-04-21T17:20:00Z">
            <w:rPr>
              <w:rFonts w:ascii="Arial" w:hAnsi="Arial"/>
              <w:color w:val="000000" w:themeColor="text1"/>
            </w:rPr>
          </w:rPrChange>
        </w:rPr>
        <w:pPrChange w:id="414" w:author="Vijay Dhanasekaran" w:date="2018-04-21T17:21:00Z">
          <w:pPr>
            <w:pStyle w:val="Heading1"/>
            <w:spacing w:line="360" w:lineRule="auto"/>
            <w:jc w:val="both"/>
          </w:pPr>
        </w:pPrChange>
      </w:pPr>
      <w:bookmarkStart w:id="415" w:name="_Toc383177812"/>
      <w:r w:rsidRPr="002E7E25">
        <w:rPr>
          <w:rFonts w:ascii="Arial" w:hAnsi="Arial" w:cs="Arial"/>
          <w:color w:val="000000" w:themeColor="text1"/>
          <w:sz w:val="22"/>
          <w:szCs w:val="22"/>
          <w:rPrChange w:id="416" w:author="Vijay Dhanasekaran" w:date="2018-04-21T17:20:00Z">
            <w:rPr>
              <w:rFonts w:ascii="Arial" w:hAnsi="Arial"/>
              <w:b w:val="0"/>
              <w:bCs w:val="0"/>
              <w:color w:val="000000" w:themeColor="text1"/>
            </w:rPr>
          </w:rPrChange>
        </w:rPr>
        <w:t>Results</w:t>
      </w:r>
      <w:bookmarkEnd w:id="415"/>
    </w:p>
    <w:p w14:paraId="4663AE44" w14:textId="643EE229" w:rsidR="00976DAF" w:rsidRPr="002E7E25" w:rsidRDefault="002F2AC0">
      <w:pPr>
        <w:spacing w:line="360" w:lineRule="auto"/>
        <w:jc w:val="both"/>
        <w:rPr>
          <w:rFonts w:ascii="Arial" w:hAnsi="Arial" w:cs="Arial"/>
          <w:color w:val="000000" w:themeColor="text1"/>
          <w:sz w:val="22"/>
          <w:szCs w:val="22"/>
          <w:rPrChange w:id="417" w:author="Vijay Dhanasekaran" w:date="2018-04-21T17:20:00Z">
            <w:rPr>
              <w:rFonts w:ascii="Arial" w:hAnsi="Arial"/>
              <w:color w:val="000000" w:themeColor="text1"/>
            </w:rPr>
          </w:rPrChange>
        </w:rPr>
        <w:pPrChange w:id="418" w:author="Vijay Dhanasekaran" w:date="2018-04-21T17:21:00Z">
          <w:pPr>
            <w:pStyle w:val="Heading2"/>
            <w:spacing w:line="360" w:lineRule="auto"/>
            <w:jc w:val="both"/>
          </w:pPr>
        </w:pPrChange>
      </w:pPr>
      <w:bookmarkStart w:id="419" w:name="_Toc383177813"/>
      <w:del w:id="420" w:author="Vijay Dhanasekaran" w:date="2018-04-21T16:58:00Z">
        <w:r w:rsidRPr="002E7E25" w:rsidDel="00976DAF">
          <w:rPr>
            <w:rFonts w:ascii="Arial" w:hAnsi="Arial" w:cs="Arial"/>
            <w:color w:val="000000" w:themeColor="text1"/>
            <w:sz w:val="22"/>
            <w:szCs w:val="22"/>
            <w:rPrChange w:id="421" w:author="Vijay Dhanasekaran" w:date="2018-04-21T17:20:00Z">
              <w:rPr>
                <w:rFonts w:ascii="Arial" w:hAnsi="Arial"/>
                <w:b w:val="0"/>
                <w:bCs w:val="0"/>
                <w:color w:val="000000" w:themeColor="text1"/>
              </w:rPr>
            </w:rPrChange>
          </w:rPr>
          <w:delText>Phylogenetic analysis of dengue envelope genes from serotypes 1-4</w:delText>
        </w:r>
      </w:del>
      <w:bookmarkEnd w:id="419"/>
      <w:ins w:id="422" w:author="Vijay Dhanasekaran" w:date="2018-04-21T16:58:00Z">
        <w:r w:rsidR="00FD0D88" w:rsidRPr="002E7E25">
          <w:rPr>
            <w:rFonts w:ascii="Arial" w:hAnsi="Arial" w:cs="Arial"/>
            <w:color w:val="000000" w:themeColor="text1"/>
            <w:sz w:val="22"/>
            <w:szCs w:val="22"/>
            <w:rPrChange w:id="423" w:author="Vijay Dhanasekaran" w:date="2018-04-21T17:20:00Z">
              <w:rPr>
                <w:rFonts w:ascii="Arial" w:hAnsi="Arial"/>
                <w:b w:val="0"/>
                <w:bCs w:val="0"/>
                <w:color w:val="000000" w:themeColor="text1"/>
              </w:rPr>
            </w:rPrChange>
          </w:rPr>
          <w:t>Genopytic diversi</w:t>
        </w:r>
        <w:r w:rsidR="00976DAF" w:rsidRPr="002E7E25">
          <w:rPr>
            <w:rFonts w:ascii="Arial" w:hAnsi="Arial" w:cs="Arial"/>
            <w:color w:val="000000" w:themeColor="text1"/>
            <w:sz w:val="22"/>
            <w:szCs w:val="22"/>
            <w:rPrChange w:id="424" w:author="Vijay Dhanasekaran" w:date="2018-04-21T17:20:00Z">
              <w:rPr>
                <w:rFonts w:ascii="Arial" w:hAnsi="Arial"/>
                <w:b w:val="0"/>
                <w:bCs w:val="0"/>
                <w:color w:val="000000" w:themeColor="text1"/>
              </w:rPr>
            </w:rPrChange>
          </w:rPr>
          <w:t>ty of DENV in Singapore</w:t>
        </w:r>
      </w:ins>
    </w:p>
    <w:p w14:paraId="7725AD1B" w14:textId="70BAF10F" w:rsidR="007923B9" w:rsidRPr="002E7E25" w:rsidRDefault="007C6536" w:rsidP="007C6536">
      <w:pPr>
        <w:spacing w:line="360" w:lineRule="auto"/>
        <w:jc w:val="both"/>
        <w:rPr>
          <w:ins w:id="425" w:author="Vijay Dhanasekaran" w:date="2018-04-21T17:13:00Z"/>
          <w:rFonts w:ascii="Arial" w:hAnsi="Arial" w:cs="Arial"/>
          <w:sz w:val="22"/>
          <w:szCs w:val="22"/>
        </w:rPr>
      </w:pPr>
      <w:commentRangeStart w:id="426"/>
      <w:ins w:id="427" w:author="Vijay Dhanasekaran" w:date="2018-04-21T17:30:00Z">
        <w:r>
          <w:rPr>
            <w:rFonts w:ascii="Arial" w:hAnsi="Arial" w:cs="Arial"/>
            <w:sz w:val="22"/>
            <w:szCs w:val="22"/>
          </w:rPr>
          <w:t>S</w:t>
        </w:r>
      </w:ins>
      <w:commentRangeEnd w:id="426"/>
      <w:ins w:id="428" w:author="Vijay Dhanasekaran" w:date="2018-04-21T17:37:00Z">
        <w:r w:rsidR="00E32650">
          <w:rPr>
            <w:rStyle w:val="CommentReference"/>
          </w:rPr>
          <w:commentReference w:id="426"/>
        </w:r>
      </w:ins>
      <w:ins w:id="429" w:author="Vijay Dhanasekaran" w:date="2018-04-21T17:30:00Z">
        <w:r>
          <w:rPr>
            <w:rFonts w:ascii="Arial" w:hAnsi="Arial" w:cs="Arial"/>
            <w:sz w:val="22"/>
            <w:szCs w:val="22"/>
          </w:rPr>
          <w:t xml:space="preserve">ince 2005, through multiple surveillance systems in Singapore, </w:t>
        </w:r>
      </w:ins>
      <w:ins w:id="430" w:author="Vijay Dhanasekaran" w:date="2018-04-21T17:17:00Z">
        <w:r w:rsidR="00FD0D88" w:rsidRPr="007C6536">
          <w:rPr>
            <w:rFonts w:ascii="Arial" w:hAnsi="Arial" w:cs="Arial"/>
            <w:sz w:val="22"/>
            <w:szCs w:val="22"/>
          </w:rPr>
          <w:t xml:space="preserve">including the Early DENgue infection and outcome study (EDEN) </w:t>
        </w:r>
        <w:commentRangeStart w:id="431"/>
        <w:r w:rsidR="00FD0D88" w:rsidRPr="007C6536">
          <w:rPr>
            <w:rFonts w:ascii="Arial" w:hAnsi="Arial" w:cs="Arial"/>
            <w:sz w:val="22"/>
            <w:szCs w:val="22"/>
          </w:rPr>
          <w:t>(ref)</w:t>
        </w:r>
        <w:commentRangeEnd w:id="431"/>
        <w:r w:rsidR="00FD0D88" w:rsidRPr="002E7E25">
          <w:rPr>
            <w:rStyle w:val="CommentReference"/>
            <w:rFonts w:ascii="Arial" w:hAnsi="Arial" w:cs="Arial"/>
            <w:sz w:val="22"/>
            <w:szCs w:val="22"/>
            <w:rPrChange w:id="432" w:author="Vijay Dhanasekaran" w:date="2018-04-21T17:20:00Z">
              <w:rPr>
                <w:rStyle w:val="CommentReference"/>
              </w:rPr>
            </w:rPrChange>
          </w:rPr>
          <w:commentReference w:id="431"/>
        </w:r>
        <w:r>
          <w:rPr>
            <w:rFonts w:ascii="Arial" w:hAnsi="Arial" w:cs="Arial"/>
            <w:sz w:val="22"/>
            <w:szCs w:val="22"/>
          </w:rPr>
          <w:t xml:space="preserve"> and the</w:t>
        </w:r>
        <w:r w:rsidR="00FD0D88" w:rsidRPr="002E7E25">
          <w:rPr>
            <w:rFonts w:ascii="Arial" w:hAnsi="Arial" w:cs="Arial"/>
            <w:sz w:val="22"/>
            <w:szCs w:val="22"/>
          </w:rPr>
          <w:t xml:space="preserve"> Eliminate DENgue project </w:t>
        </w:r>
      </w:ins>
      <w:ins w:id="433" w:author="Vijay Dhanasekaran" w:date="2018-04-21T17:31:00Z">
        <w:r>
          <w:rPr>
            <w:rFonts w:ascii="Arial" w:hAnsi="Arial" w:cs="Arial"/>
            <w:sz w:val="22"/>
            <w:szCs w:val="22"/>
          </w:rPr>
          <w:t xml:space="preserve">&gt;3000 </w:t>
        </w:r>
      </w:ins>
      <w:ins w:id="434" w:author="Vijay Dhanasekaran" w:date="2018-04-21T17:32:00Z">
        <w:r w:rsidR="002C590D">
          <w:rPr>
            <w:rFonts w:ascii="Arial" w:hAnsi="Arial" w:cs="Arial"/>
            <w:sz w:val="22"/>
            <w:szCs w:val="22"/>
          </w:rPr>
          <w:t xml:space="preserve">DENV </w:t>
        </w:r>
      </w:ins>
      <w:ins w:id="435" w:author="Vijay Dhanasekaran" w:date="2018-04-21T17:34:00Z">
        <w:r w:rsidR="002C590D">
          <w:rPr>
            <w:rFonts w:ascii="Arial" w:hAnsi="Arial" w:cs="Arial"/>
            <w:sz w:val="22"/>
            <w:szCs w:val="22"/>
          </w:rPr>
          <w:t xml:space="preserve">viruses have been isolated and subtyped </w:t>
        </w:r>
      </w:ins>
      <w:ins w:id="436" w:author="Vijay Dhanasekaran" w:date="2018-04-21T17:32:00Z">
        <w:r w:rsidR="002C590D">
          <w:rPr>
            <w:rFonts w:ascii="Arial" w:hAnsi="Arial" w:cs="Arial"/>
            <w:sz w:val="22"/>
            <w:szCs w:val="22"/>
          </w:rPr>
          <w:t>e</w:t>
        </w:r>
      </w:ins>
      <w:ins w:id="437" w:author="Vijay Dhanasekaran" w:date="2018-04-21T17:31:00Z">
        <w:r>
          <w:rPr>
            <w:rFonts w:ascii="Arial" w:hAnsi="Arial" w:cs="Arial"/>
            <w:sz w:val="22"/>
            <w:szCs w:val="22"/>
          </w:rPr>
          <w:t xml:space="preserve">nvelope protein gene </w:t>
        </w:r>
      </w:ins>
      <w:ins w:id="438" w:author="Vijay Dhanasekaran" w:date="2018-04-21T17:32:00Z">
        <w:r w:rsidR="002C590D">
          <w:rPr>
            <w:rFonts w:ascii="Arial" w:hAnsi="Arial" w:cs="Arial"/>
            <w:sz w:val="22"/>
            <w:szCs w:val="22"/>
          </w:rPr>
          <w:t xml:space="preserve">(env) </w:t>
        </w:r>
      </w:ins>
      <w:ins w:id="439" w:author="Vijay Dhanasekaran" w:date="2018-04-21T17:31:00Z">
        <w:r w:rsidR="002C590D">
          <w:rPr>
            <w:rFonts w:ascii="Arial" w:hAnsi="Arial" w:cs="Arial"/>
            <w:sz w:val="22"/>
            <w:szCs w:val="22"/>
          </w:rPr>
          <w:t xml:space="preserve">sequences which are </w:t>
        </w:r>
        <w:r>
          <w:rPr>
            <w:rFonts w:ascii="Arial" w:hAnsi="Arial" w:cs="Arial"/>
            <w:sz w:val="22"/>
            <w:szCs w:val="22"/>
          </w:rPr>
          <w:t xml:space="preserve">routinely </w:t>
        </w:r>
      </w:ins>
      <w:ins w:id="440" w:author="Vijay Dhanasekaran" w:date="2018-04-21T17:32:00Z">
        <w:r w:rsidR="002C590D">
          <w:rPr>
            <w:rFonts w:ascii="Arial" w:hAnsi="Arial" w:cs="Arial"/>
            <w:sz w:val="22"/>
            <w:szCs w:val="22"/>
          </w:rPr>
          <w:t xml:space="preserve">generated </w:t>
        </w:r>
      </w:ins>
      <w:ins w:id="441" w:author="Vijay Dhanasekaran" w:date="2018-04-21T17:31:00Z">
        <w:r>
          <w:rPr>
            <w:rFonts w:ascii="Arial" w:hAnsi="Arial" w:cs="Arial"/>
            <w:sz w:val="22"/>
            <w:szCs w:val="22"/>
          </w:rPr>
          <w:t xml:space="preserve">for DENV genotyping and &gt;xxx </w:t>
        </w:r>
      </w:ins>
      <w:ins w:id="442" w:author="Vijay Dhanasekaran" w:date="2018-04-21T17:32:00Z">
        <w:r>
          <w:rPr>
            <w:rFonts w:ascii="Arial" w:hAnsi="Arial" w:cs="Arial"/>
            <w:sz w:val="22"/>
            <w:szCs w:val="22"/>
          </w:rPr>
          <w:t>whole</w:t>
        </w:r>
      </w:ins>
      <w:ins w:id="443" w:author="Vijay Dhanasekaran" w:date="2018-04-21T17:31:00Z">
        <w:r>
          <w:rPr>
            <w:rFonts w:ascii="Arial" w:hAnsi="Arial" w:cs="Arial"/>
            <w:sz w:val="22"/>
            <w:szCs w:val="22"/>
          </w:rPr>
          <w:t xml:space="preserve"> genom</w:t>
        </w:r>
      </w:ins>
      <w:ins w:id="444" w:author="Vijay Dhanasekaran" w:date="2018-04-21T17:33:00Z">
        <w:r w:rsidR="002C590D">
          <w:rPr>
            <w:rFonts w:ascii="Arial" w:hAnsi="Arial" w:cs="Arial"/>
            <w:sz w:val="22"/>
            <w:szCs w:val="22"/>
          </w:rPr>
          <w:t>e</w:t>
        </w:r>
      </w:ins>
      <w:ins w:id="445" w:author="Vijay Dhanasekaran" w:date="2018-04-21T17:31:00Z">
        <w:r>
          <w:rPr>
            <w:rFonts w:ascii="Arial" w:hAnsi="Arial" w:cs="Arial"/>
            <w:sz w:val="22"/>
            <w:szCs w:val="22"/>
          </w:rPr>
          <w:t>s have been generated</w:t>
        </w:r>
      </w:ins>
      <w:ins w:id="446" w:author="Vijay Dhanasekaran" w:date="2018-04-21T17:33:00Z">
        <w:r w:rsidR="002C590D">
          <w:rPr>
            <w:rFonts w:ascii="Arial" w:hAnsi="Arial" w:cs="Arial"/>
            <w:sz w:val="22"/>
            <w:szCs w:val="22"/>
          </w:rPr>
          <w:t xml:space="preserve"> </w:t>
        </w:r>
        <w:commentRangeStart w:id="447"/>
        <w:r w:rsidR="002C590D">
          <w:rPr>
            <w:rFonts w:ascii="Arial" w:hAnsi="Arial" w:cs="Arial"/>
            <w:sz w:val="22"/>
            <w:szCs w:val="22"/>
          </w:rPr>
          <w:t>(Figure 1)</w:t>
        </w:r>
        <w:commentRangeEnd w:id="447"/>
        <w:r w:rsidR="002C590D">
          <w:rPr>
            <w:rStyle w:val="CommentReference"/>
          </w:rPr>
          <w:commentReference w:id="447"/>
        </w:r>
      </w:ins>
      <w:ins w:id="448" w:author="Vijay Dhanasekaran" w:date="2018-04-21T17:31:00Z">
        <w:r>
          <w:rPr>
            <w:rFonts w:ascii="Arial" w:hAnsi="Arial" w:cs="Arial"/>
            <w:sz w:val="22"/>
            <w:szCs w:val="22"/>
          </w:rPr>
          <w:t xml:space="preserve">. </w:t>
        </w:r>
      </w:ins>
      <w:ins w:id="449" w:author="Vijay Dhanasekaran" w:date="2018-04-21T17:34:00Z">
        <w:r w:rsidR="002C590D">
          <w:rPr>
            <w:rFonts w:ascii="Arial" w:hAnsi="Arial" w:cs="Arial"/>
            <w:sz w:val="22"/>
            <w:szCs w:val="22"/>
          </w:rPr>
          <w:t xml:space="preserve">We </w:t>
        </w:r>
        <w:proofErr w:type="gramStart"/>
        <w:r w:rsidR="002C590D">
          <w:rPr>
            <w:rFonts w:ascii="Arial" w:hAnsi="Arial" w:cs="Arial"/>
            <w:sz w:val="22"/>
            <w:szCs w:val="22"/>
          </w:rPr>
          <w:t xml:space="preserve">genotyped </w:t>
        </w:r>
      </w:ins>
      <w:ins w:id="450" w:author="Vijay Dhanasekaran" w:date="2018-04-21T17:31:00Z">
        <w:r>
          <w:rPr>
            <w:rFonts w:ascii="Arial" w:hAnsi="Arial" w:cs="Arial"/>
            <w:sz w:val="22"/>
            <w:szCs w:val="22"/>
          </w:rPr>
          <w:t xml:space="preserve"> and</w:t>
        </w:r>
        <w:proofErr w:type="gramEnd"/>
        <w:r>
          <w:rPr>
            <w:rFonts w:ascii="Arial" w:hAnsi="Arial" w:cs="Arial"/>
            <w:sz w:val="22"/>
            <w:szCs w:val="22"/>
          </w:rPr>
          <w:t xml:space="preserve"> </w:t>
        </w:r>
      </w:ins>
      <w:ins w:id="451" w:author="Vijay Dhanasekaran" w:date="2018-04-21T17:17:00Z">
        <w:r w:rsidR="00FD0D88" w:rsidRPr="002E7E25">
          <w:rPr>
            <w:rFonts w:ascii="Arial" w:hAnsi="Arial" w:cs="Arial"/>
            <w:sz w:val="22"/>
            <w:szCs w:val="22"/>
          </w:rPr>
          <w:t xml:space="preserve">conducted during </w:t>
        </w:r>
        <w:r w:rsidR="00FD0D88" w:rsidRPr="002E7E25">
          <w:rPr>
            <w:rFonts w:ascii="Arial" w:hAnsi="Arial" w:cs="Arial"/>
            <w:sz w:val="22"/>
            <w:szCs w:val="22"/>
            <w:highlight w:val="yellow"/>
          </w:rPr>
          <w:t>xxxx</w:t>
        </w:r>
        <w:r w:rsidR="00FD0D88" w:rsidRPr="002E7E25">
          <w:rPr>
            <w:rFonts w:ascii="Arial" w:hAnsi="Arial" w:cs="Arial"/>
            <w:sz w:val="22"/>
            <w:szCs w:val="22"/>
          </w:rPr>
          <w:t xml:space="preserve"> and </w:t>
        </w:r>
        <w:r w:rsidR="00FD0D88" w:rsidRPr="002E7E25">
          <w:rPr>
            <w:rFonts w:ascii="Arial" w:hAnsi="Arial" w:cs="Arial"/>
            <w:sz w:val="22"/>
            <w:szCs w:val="22"/>
            <w:highlight w:val="yellow"/>
          </w:rPr>
          <w:t>xxxx</w:t>
        </w:r>
        <w:r w:rsidR="00FD0D88" w:rsidRPr="002E7E25">
          <w:rPr>
            <w:rFonts w:ascii="Arial" w:hAnsi="Arial" w:cs="Arial"/>
            <w:sz w:val="22"/>
            <w:szCs w:val="22"/>
          </w:rPr>
          <w:t xml:space="preserve">, and newly generated </w:t>
        </w:r>
        <w:r w:rsidR="00FD0D88" w:rsidRPr="007C6536">
          <w:rPr>
            <w:rFonts w:ascii="Arial" w:hAnsi="Arial" w:cs="Arial"/>
            <w:sz w:val="22"/>
            <w:szCs w:val="22"/>
            <w:highlight w:val="yellow"/>
          </w:rPr>
          <w:t>xxx</w:t>
        </w:r>
        <w:r w:rsidR="00FD0D88" w:rsidRPr="007C6536">
          <w:rPr>
            <w:rFonts w:ascii="Arial" w:hAnsi="Arial" w:cs="Arial"/>
            <w:sz w:val="22"/>
            <w:szCs w:val="22"/>
          </w:rPr>
          <w:t xml:space="preserve"> genomes. </w:t>
        </w:r>
      </w:ins>
      <w:ins w:id="452" w:author="Vijay Dhanasekaran" w:date="2018-04-21T17:12:00Z">
        <w:r w:rsidR="007923B9" w:rsidRPr="007C6536">
          <w:rPr>
            <w:rFonts w:ascii="Arial" w:hAnsi="Arial" w:cs="Arial"/>
            <w:sz w:val="22"/>
            <w:szCs w:val="22"/>
          </w:rPr>
          <w:t xml:space="preserve">We </w:t>
        </w:r>
      </w:ins>
      <w:ins w:id="453" w:author="Vijay Dhanasekaran" w:date="2018-04-21T17:07:00Z">
        <w:r w:rsidR="007923B9" w:rsidRPr="007C6536">
          <w:rPr>
            <w:rFonts w:ascii="Arial" w:hAnsi="Arial" w:cs="Arial"/>
            <w:sz w:val="22"/>
            <w:szCs w:val="22"/>
          </w:rPr>
          <w:t>asse</w:t>
        </w:r>
        <w:r w:rsidR="00FD0D88" w:rsidRPr="007C6536">
          <w:rPr>
            <w:rFonts w:ascii="Arial" w:hAnsi="Arial" w:cs="Arial"/>
            <w:sz w:val="22"/>
            <w:szCs w:val="22"/>
          </w:rPr>
          <w:t>mbled the whole genome seqeunces</w:t>
        </w:r>
      </w:ins>
      <w:ins w:id="454" w:author="Vijay Dhanasekaran" w:date="2018-04-21T17:15:00Z">
        <w:r w:rsidR="00FD0D88" w:rsidRPr="007C6536">
          <w:rPr>
            <w:rFonts w:ascii="Arial" w:hAnsi="Arial" w:cs="Arial"/>
            <w:sz w:val="22"/>
            <w:szCs w:val="22"/>
          </w:rPr>
          <w:t xml:space="preserve"> </w:t>
        </w:r>
      </w:ins>
      <w:ins w:id="455" w:author="Vijay Dhanasekaran" w:date="2018-04-21T17:07:00Z">
        <w:r w:rsidR="007923B9" w:rsidRPr="007C6536">
          <w:rPr>
            <w:rFonts w:ascii="Arial" w:hAnsi="Arial" w:cs="Arial"/>
            <w:sz w:val="22"/>
            <w:szCs w:val="22"/>
          </w:rPr>
          <w:t xml:space="preserve">of </w:t>
        </w:r>
      </w:ins>
      <w:ins w:id="456" w:author="Vijay Dhanasekaran" w:date="2018-04-21T17:04:00Z">
        <w:r w:rsidR="007923B9" w:rsidRPr="007C6536">
          <w:rPr>
            <w:rFonts w:ascii="Arial" w:hAnsi="Arial" w:cs="Arial"/>
            <w:sz w:val="22"/>
            <w:szCs w:val="22"/>
          </w:rPr>
          <w:t>all four serotypes (DENV-</w:t>
        </w:r>
      </w:ins>
      <w:ins w:id="457" w:author="Vijay Dhanasekaran" w:date="2018-04-21T17:08:00Z">
        <w:r w:rsidR="007923B9" w:rsidRPr="007C6536">
          <w:rPr>
            <w:rFonts w:ascii="Arial" w:hAnsi="Arial" w:cs="Arial"/>
            <w:sz w:val="22"/>
            <w:szCs w:val="22"/>
          </w:rPr>
          <w:t>1=</w:t>
        </w:r>
        <w:r w:rsidR="007923B9" w:rsidRPr="007C6536">
          <w:rPr>
            <w:rFonts w:ascii="Arial" w:hAnsi="Arial" w:cs="Arial"/>
            <w:sz w:val="22"/>
            <w:szCs w:val="22"/>
            <w:highlight w:val="yellow"/>
          </w:rPr>
          <w:t>xxxx</w:t>
        </w:r>
        <w:r w:rsidR="007923B9" w:rsidRPr="007C6536">
          <w:rPr>
            <w:rFonts w:ascii="Arial" w:hAnsi="Arial" w:cs="Arial"/>
            <w:sz w:val="22"/>
            <w:szCs w:val="22"/>
          </w:rPr>
          <w:t xml:space="preserve">; </w:t>
        </w:r>
      </w:ins>
      <w:ins w:id="458" w:author="Vijay Dhanasekaran" w:date="2018-04-21T17:04:00Z">
        <w:r w:rsidR="007923B9" w:rsidRPr="007C6536">
          <w:rPr>
            <w:rFonts w:ascii="Arial" w:hAnsi="Arial" w:cs="Arial"/>
            <w:sz w:val="22"/>
            <w:szCs w:val="22"/>
          </w:rPr>
          <w:t>2=</w:t>
        </w:r>
      </w:ins>
      <w:ins w:id="459" w:author="Vijay Dhanasekaran" w:date="2018-04-21T17:08:00Z">
        <w:r w:rsidR="007923B9" w:rsidRPr="007C6536">
          <w:rPr>
            <w:rFonts w:ascii="Arial" w:hAnsi="Arial" w:cs="Arial"/>
            <w:sz w:val="22"/>
            <w:szCs w:val="22"/>
            <w:highlight w:val="yellow"/>
          </w:rPr>
          <w:t>xxxx</w:t>
        </w:r>
      </w:ins>
      <w:ins w:id="460" w:author="Vijay Dhanasekaran" w:date="2018-04-21T17:04:00Z">
        <w:r w:rsidR="007923B9" w:rsidRPr="007C6536">
          <w:rPr>
            <w:rFonts w:ascii="Arial" w:hAnsi="Arial" w:cs="Arial"/>
            <w:sz w:val="22"/>
            <w:szCs w:val="22"/>
          </w:rPr>
          <w:t>; 3=</w:t>
        </w:r>
      </w:ins>
      <w:ins w:id="461" w:author="Vijay Dhanasekaran" w:date="2018-04-21T17:08:00Z">
        <w:r w:rsidR="007923B9" w:rsidRPr="007C6536">
          <w:rPr>
            <w:rFonts w:ascii="Arial" w:hAnsi="Arial" w:cs="Arial"/>
            <w:sz w:val="22"/>
            <w:szCs w:val="22"/>
            <w:highlight w:val="yellow"/>
          </w:rPr>
          <w:t>xxxx</w:t>
        </w:r>
      </w:ins>
      <w:ins w:id="462" w:author="Vijay Dhanasekaran" w:date="2018-04-21T17:04:00Z">
        <w:r w:rsidR="007923B9" w:rsidRPr="007C6536">
          <w:rPr>
            <w:rFonts w:ascii="Arial" w:hAnsi="Arial" w:cs="Arial"/>
            <w:sz w:val="22"/>
            <w:szCs w:val="22"/>
          </w:rPr>
          <w:t>; 4=</w:t>
        </w:r>
      </w:ins>
      <w:ins w:id="463" w:author="Vijay Dhanasekaran" w:date="2018-04-21T17:08:00Z">
        <w:r w:rsidR="007923B9" w:rsidRPr="002E7E25">
          <w:rPr>
            <w:rFonts w:ascii="Arial" w:hAnsi="Arial" w:cs="Arial"/>
            <w:sz w:val="22"/>
            <w:szCs w:val="22"/>
            <w:highlight w:val="yellow"/>
            <w:rPrChange w:id="464" w:author="Vijay Dhanasekaran" w:date="2018-04-21T17:20:00Z">
              <w:rPr>
                <w:rFonts w:ascii="Arial" w:hAnsi="Arial"/>
                <w:sz w:val="22"/>
                <w:szCs w:val="22"/>
              </w:rPr>
            </w:rPrChange>
          </w:rPr>
          <w:t>xxxx</w:t>
        </w:r>
      </w:ins>
      <w:ins w:id="465" w:author="Vijay Dhanasekaran" w:date="2018-04-21T17:04:00Z">
        <w:r w:rsidR="007923B9" w:rsidRPr="002E7E25">
          <w:rPr>
            <w:rFonts w:ascii="Arial" w:hAnsi="Arial" w:cs="Arial"/>
            <w:sz w:val="22"/>
            <w:szCs w:val="22"/>
          </w:rPr>
          <w:t xml:space="preserve">, including </w:t>
        </w:r>
      </w:ins>
      <w:ins w:id="466" w:author="Vijay Dhanasekaran" w:date="2018-04-21T17:09:00Z">
        <w:r w:rsidR="007923B9" w:rsidRPr="002E7E25">
          <w:rPr>
            <w:rFonts w:ascii="Arial" w:hAnsi="Arial" w:cs="Arial"/>
            <w:sz w:val="22"/>
            <w:szCs w:val="22"/>
            <w:highlight w:val="yellow"/>
            <w:rPrChange w:id="467" w:author="Vijay Dhanasekaran" w:date="2018-04-21T17:20:00Z">
              <w:rPr>
                <w:rFonts w:ascii="Arial" w:hAnsi="Arial"/>
                <w:sz w:val="22"/>
                <w:szCs w:val="22"/>
              </w:rPr>
            </w:rPrChange>
          </w:rPr>
          <w:t>xxxx</w:t>
        </w:r>
        <w:r w:rsidR="007923B9" w:rsidRPr="002E7E25">
          <w:rPr>
            <w:rFonts w:ascii="Arial" w:hAnsi="Arial" w:cs="Arial"/>
            <w:sz w:val="22"/>
            <w:szCs w:val="22"/>
          </w:rPr>
          <w:t xml:space="preserve"> whole genomes from Singapsore</w:t>
        </w:r>
      </w:ins>
      <w:ins w:id="468" w:author="Vijay Dhanasekaran" w:date="2018-04-21T17:15:00Z">
        <w:r w:rsidR="00FD0D88" w:rsidRPr="002E7E25">
          <w:rPr>
            <w:rFonts w:ascii="Arial" w:hAnsi="Arial" w:cs="Arial"/>
            <w:sz w:val="22"/>
            <w:szCs w:val="22"/>
          </w:rPr>
          <w:t xml:space="preserve">. </w:t>
        </w:r>
      </w:ins>
      <w:ins w:id="469" w:author="Vijay Dhanasekaran" w:date="2018-04-21T17:16:00Z">
        <w:r w:rsidR="00FD0D88" w:rsidRPr="002E7E25">
          <w:rPr>
            <w:rFonts w:ascii="Arial" w:hAnsi="Arial" w:cs="Arial"/>
            <w:sz w:val="22"/>
            <w:szCs w:val="22"/>
          </w:rPr>
          <w:t>Separtely</w:t>
        </w:r>
      </w:ins>
      <w:ins w:id="470" w:author="Vijay Dhanasekaran" w:date="2018-04-21T17:14:00Z">
        <w:r w:rsidR="007923B9" w:rsidRPr="002E7E25">
          <w:rPr>
            <w:rFonts w:ascii="Arial" w:hAnsi="Arial" w:cs="Arial"/>
            <w:sz w:val="22"/>
            <w:szCs w:val="22"/>
          </w:rPr>
          <w:t xml:space="preserve">, we assembled </w:t>
        </w:r>
      </w:ins>
      <w:ins w:id="471" w:author="Vijay Dhanasekaran" w:date="2018-04-21T17:16:00Z">
        <w:r w:rsidR="00FD0D88" w:rsidRPr="002E7E25">
          <w:rPr>
            <w:rFonts w:ascii="Arial" w:hAnsi="Arial" w:cs="Arial"/>
            <w:sz w:val="22"/>
            <w:szCs w:val="22"/>
          </w:rPr>
          <w:t>the</w:t>
        </w:r>
      </w:ins>
      <w:ins w:id="472" w:author="Vijay Dhanasekaran" w:date="2018-04-21T17:14:00Z">
        <w:r w:rsidR="007923B9" w:rsidRPr="002E7E25">
          <w:rPr>
            <w:rFonts w:ascii="Arial" w:hAnsi="Arial" w:cs="Arial"/>
            <w:sz w:val="22"/>
            <w:szCs w:val="22"/>
          </w:rPr>
          <w:t xml:space="preserve"> </w:t>
        </w:r>
      </w:ins>
      <w:ins w:id="473" w:author="Vijay Dhanasekaran" w:date="2018-04-21T17:16:00Z">
        <w:r w:rsidR="00FD0D88" w:rsidRPr="002E7E25">
          <w:rPr>
            <w:rFonts w:ascii="Arial" w:hAnsi="Arial" w:cs="Arial"/>
            <w:sz w:val="22"/>
            <w:szCs w:val="22"/>
          </w:rPr>
          <w:t>e</w:t>
        </w:r>
      </w:ins>
      <w:ins w:id="474" w:author="Vijay Dhanasekaran" w:date="2018-04-21T17:14:00Z">
        <w:r w:rsidR="007923B9" w:rsidRPr="002E7E25">
          <w:rPr>
            <w:rFonts w:ascii="Arial" w:hAnsi="Arial" w:cs="Arial"/>
            <w:sz w:val="22"/>
            <w:szCs w:val="22"/>
          </w:rPr>
          <w:t xml:space="preserve">nvelope </w:t>
        </w:r>
      </w:ins>
      <w:ins w:id="475" w:author="Vijay Dhanasekaran" w:date="2018-04-21T17:16:00Z">
        <w:r w:rsidR="00FD0D88" w:rsidRPr="002E7E25">
          <w:rPr>
            <w:rFonts w:ascii="Arial" w:hAnsi="Arial" w:cs="Arial"/>
            <w:sz w:val="22"/>
            <w:szCs w:val="22"/>
          </w:rPr>
          <w:t>protein (</w:t>
        </w:r>
        <w:r w:rsidR="00FD0D88" w:rsidRPr="002E7E25">
          <w:rPr>
            <w:rFonts w:ascii="Arial" w:hAnsi="Arial" w:cs="Arial"/>
            <w:i/>
            <w:sz w:val="22"/>
            <w:szCs w:val="22"/>
            <w:rPrChange w:id="476" w:author="Vijay Dhanasekaran" w:date="2018-04-21T17:20:00Z">
              <w:rPr>
                <w:rFonts w:ascii="Arial" w:hAnsi="Arial"/>
                <w:sz w:val="22"/>
                <w:szCs w:val="22"/>
              </w:rPr>
            </w:rPrChange>
          </w:rPr>
          <w:t>env</w:t>
        </w:r>
        <w:r w:rsidR="00FD0D88" w:rsidRPr="002E7E25">
          <w:rPr>
            <w:rFonts w:ascii="Arial" w:hAnsi="Arial" w:cs="Arial"/>
            <w:sz w:val="22"/>
            <w:szCs w:val="22"/>
          </w:rPr>
          <w:t xml:space="preserve">) gene sequence </w:t>
        </w:r>
      </w:ins>
      <w:ins w:id="477" w:author="Vijay Dhanasekaran" w:date="2018-04-21T17:14:00Z">
        <w:r w:rsidR="007923B9" w:rsidRPr="002E7E25">
          <w:rPr>
            <w:rFonts w:ascii="Arial" w:hAnsi="Arial" w:cs="Arial"/>
            <w:sz w:val="22"/>
            <w:szCs w:val="22"/>
          </w:rPr>
          <w:t xml:space="preserve">dataset </w:t>
        </w:r>
      </w:ins>
      <w:ins w:id="478" w:author="Vijay Dhanasekaran" w:date="2018-04-21T17:16:00Z">
        <w:r w:rsidR="00FD0D88" w:rsidRPr="002E7E25">
          <w:rPr>
            <w:rFonts w:ascii="Arial" w:hAnsi="Arial" w:cs="Arial"/>
            <w:sz w:val="22"/>
            <w:szCs w:val="22"/>
          </w:rPr>
          <w:t xml:space="preserve">contsing </w:t>
        </w:r>
      </w:ins>
      <w:ins w:id="479" w:author="Vijay Dhanasekaran" w:date="2018-04-21T17:13:00Z">
        <w:r w:rsidR="007923B9" w:rsidRPr="002E7E25">
          <w:rPr>
            <w:rFonts w:ascii="Arial" w:hAnsi="Arial" w:cs="Arial"/>
            <w:sz w:val="22"/>
            <w:szCs w:val="22"/>
          </w:rPr>
          <w:t xml:space="preserve">&gt;3000 </w:t>
        </w:r>
        <w:r w:rsidR="007923B9" w:rsidRPr="002E7E25">
          <w:rPr>
            <w:rFonts w:ascii="Arial" w:hAnsi="Arial" w:cs="Arial"/>
            <w:i/>
            <w:sz w:val="22"/>
            <w:szCs w:val="22"/>
          </w:rPr>
          <w:t>Env</w:t>
        </w:r>
        <w:r w:rsidR="007923B9" w:rsidRPr="002E7E25">
          <w:rPr>
            <w:rFonts w:ascii="Arial" w:hAnsi="Arial" w:cs="Arial"/>
            <w:sz w:val="22"/>
            <w:szCs w:val="22"/>
          </w:rPr>
          <w:t xml:space="preserve"> gene </w:t>
        </w:r>
        <w:r w:rsidR="007923B9" w:rsidRPr="007C6536">
          <w:rPr>
            <w:rFonts w:ascii="Arial" w:hAnsi="Arial" w:cs="Arial"/>
            <w:sz w:val="22"/>
            <w:szCs w:val="22"/>
          </w:rPr>
          <w:t xml:space="preserve">sequences from Singapore and combined these with sequences collected globally DENV-1 </w:t>
        </w:r>
        <w:r w:rsidR="007923B9" w:rsidRPr="007C6536">
          <w:rPr>
            <w:rFonts w:ascii="Arial" w:hAnsi="Arial" w:cs="Arial"/>
            <w:sz w:val="22"/>
            <w:szCs w:val="22"/>
          </w:rPr>
          <w:lastRenderedPageBreak/>
          <w:t>(3,924, 1,657 Singapore isolates), DENV-2 (3,967, 1,264 Singapore isolates), DENV-3 (</w:t>
        </w:r>
        <w:r w:rsidR="007923B9" w:rsidRPr="007C6536">
          <w:rPr>
            <w:rFonts w:ascii="Arial" w:hAnsi="Arial" w:cs="Arial"/>
            <w:sz w:val="22"/>
            <w:szCs w:val="22"/>
            <w:highlight w:val="cyan"/>
          </w:rPr>
          <w:t>2,139</w:t>
        </w:r>
        <w:r w:rsidR="007923B9" w:rsidRPr="007C6536">
          <w:rPr>
            <w:rFonts w:ascii="Arial" w:hAnsi="Arial" w:cs="Arial"/>
            <w:sz w:val="22"/>
            <w:szCs w:val="22"/>
          </w:rPr>
          <w:t xml:space="preserve">, 319 Singapore isolates), and DENV-4 (1,428, 48 Singapore </w:t>
        </w:r>
        <w:commentRangeStart w:id="480"/>
        <w:r w:rsidR="007923B9" w:rsidRPr="007C6536">
          <w:rPr>
            <w:rFonts w:ascii="Arial" w:hAnsi="Arial" w:cs="Arial"/>
            <w:sz w:val="22"/>
            <w:szCs w:val="22"/>
          </w:rPr>
          <w:t>isolates</w:t>
        </w:r>
        <w:commentRangeEnd w:id="480"/>
        <w:r w:rsidR="007923B9" w:rsidRPr="002E7E25">
          <w:rPr>
            <w:rStyle w:val="CommentReference"/>
            <w:rFonts w:ascii="Arial" w:hAnsi="Arial" w:cs="Arial"/>
            <w:sz w:val="22"/>
            <w:szCs w:val="22"/>
            <w:rPrChange w:id="481" w:author="Vijay Dhanasekaran" w:date="2018-04-21T17:20:00Z">
              <w:rPr>
                <w:rStyle w:val="CommentReference"/>
              </w:rPr>
            </w:rPrChange>
          </w:rPr>
          <w:commentReference w:id="480"/>
        </w:r>
        <w:r w:rsidR="007923B9" w:rsidRPr="002E7E25">
          <w:rPr>
            <w:rFonts w:ascii="Arial" w:hAnsi="Arial" w:cs="Arial"/>
            <w:sz w:val="22"/>
            <w:szCs w:val="22"/>
          </w:rPr>
          <w:t>).</w:t>
        </w:r>
      </w:ins>
    </w:p>
    <w:p w14:paraId="0A758448" w14:textId="77777777" w:rsidR="00FD0D88" w:rsidRPr="002E7E25" w:rsidRDefault="00FD0D88" w:rsidP="007C6536">
      <w:pPr>
        <w:spacing w:line="360" w:lineRule="auto"/>
        <w:jc w:val="both"/>
        <w:rPr>
          <w:ins w:id="482" w:author="Vijay Dhanasekaran" w:date="2018-04-21T17:04:00Z"/>
          <w:rFonts w:ascii="Arial" w:hAnsi="Arial" w:cs="Arial"/>
          <w:sz w:val="22"/>
          <w:szCs w:val="22"/>
        </w:rPr>
      </w:pPr>
    </w:p>
    <w:p w14:paraId="2E21362F" w14:textId="481B66A0" w:rsidR="002F2AC0" w:rsidRPr="007C6536" w:rsidRDefault="002F2AC0" w:rsidP="007C6536">
      <w:pPr>
        <w:spacing w:line="360" w:lineRule="auto"/>
        <w:jc w:val="both"/>
        <w:rPr>
          <w:rFonts w:ascii="Arial" w:hAnsi="Arial" w:cs="Arial"/>
          <w:sz w:val="22"/>
          <w:szCs w:val="22"/>
        </w:rPr>
      </w:pPr>
      <w:r w:rsidRPr="002E7E25">
        <w:rPr>
          <w:rFonts w:ascii="Arial" w:hAnsi="Arial" w:cs="Arial"/>
          <w:sz w:val="22"/>
          <w:szCs w:val="22"/>
        </w:rPr>
        <w:t xml:space="preserve">To infer which of the dengue genotypes are responsible for outbreaks in Singapore, envelope (E) sequences taken from human sera from each </w:t>
      </w:r>
      <w:r w:rsidRPr="007C6536">
        <w:rPr>
          <w:rFonts w:ascii="Arial" w:hAnsi="Arial" w:cs="Arial"/>
          <w:sz w:val="22"/>
          <w:szCs w:val="22"/>
        </w:rPr>
        <w:t xml:space="preserve">of the four Dengue virus serotypes were obtained from GenBank and analysed using IQ-TREE to construct individual maximum likelihood phylogenetic trees. </w:t>
      </w:r>
    </w:p>
    <w:p w14:paraId="4B288456" w14:textId="77777777" w:rsidR="002F2AC0" w:rsidRPr="007C6536" w:rsidRDefault="002F2AC0">
      <w:pPr>
        <w:spacing w:line="360" w:lineRule="auto"/>
        <w:jc w:val="both"/>
        <w:rPr>
          <w:rFonts w:ascii="Arial" w:hAnsi="Arial" w:cs="Arial"/>
          <w:sz w:val="22"/>
          <w:szCs w:val="22"/>
        </w:rPr>
        <w:pPrChange w:id="483" w:author="Vijay Dhanasekaran" w:date="2018-04-21T17:21:00Z">
          <w:pPr>
            <w:spacing w:line="360" w:lineRule="auto"/>
          </w:pPr>
        </w:pPrChange>
      </w:pPr>
    </w:p>
    <w:p w14:paraId="6C69BA38" w14:textId="77777777" w:rsidR="00E4541D" w:rsidRPr="002E7E25" w:rsidRDefault="00E4541D">
      <w:pPr>
        <w:spacing w:line="360" w:lineRule="auto"/>
        <w:jc w:val="both"/>
        <w:rPr>
          <w:rFonts w:ascii="Arial" w:hAnsi="Arial" w:cs="Arial"/>
          <w:b/>
          <w:sz w:val="22"/>
          <w:szCs w:val="22"/>
        </w:rPr>
        <w:pPrChange w:id="484" w:author="Vijay Dhanasekaran" w:date="2018-04-21T17:21:00Z">
          <w:pPr>
            <w:spacing w:line="360" w:lineRule="auto"/>
          </w:pPr>
        </w:pPrChange>
      </w:pPr>
      <w:commentRangeStart w:id="485"/>
      <w:r w:rsidRPr="007C6536">
        <w:rPr>
          <w:rFonts w:ascii="Arial" w:hAnsi="Arial" w:cs="Arial"/>
          <w:b/>
          <w:sz w:val="22"/>
          <w:szCs w:val="22"/>
        </w:rPr>
        <w:t>Phylogeny New Results:</w:t>
      </w:r>
      <w:commentRangeEnd w:id="485"/>
      <w:r w:rsidR="004235B9" w:rsidRPr="002E7E25">
        <w:rPr>
          <w:rStyle w:val="CommentReference"/>
          <w:rFonts w:ascii="Arial" w:hAnsi="Arial" w:cs="Arial"/>
          <w:sz w:val="22"/>
          <w:szCs w:val="22"/>
          <w:rPrChange w:id="486" w:author="Vijay Dhanasekaran" w:date="2018-04-21T17:20:00Z">
            <w:rPr>
              <w:rStyle w:val="CommentReference"/>
            </w:rPr>
          </w:rPrChange>
        </w:rPr>
        <w:commentReference w:id="485"/>
      </w:r>
    </w:p>
    <w:p w14:paraId="2F19F486" w14:textId="7DFBAB88" w:rsidR="00E4541D" w:rsidRPr="007C6536" w:rsidRDefault="00E4541D" w:rsidP="002E7E25">
      <w:pPr>
        <w:spacing w:line="360" w:lineRule="auto"/>
        <w:jc w:val="both"/>
        <w:rPr>
          <w:rFonts w:ascii="Arial" w:hAnsi="Arial" w:cs="Arial"/>
          <w:sz w:val="22"/>
          <w:szCs w:val="22"/>
        </w:rPr>
      </w:pPr>
      <w:commentRangeStart w:id="487"/>
      <w:r w:rsidRPr="002E7E25">
        <w:rPr>
          <w:rFonts w:ascii="Arial" w:hAnsi="Arial" w:cs="Arial"/>
          <w:sz w:val="22"/>
          <w:szCs w:val="22"/>
        </w:rPr>
        <w:t>Maximum likelihood phylogenetic trees were constructed from the envelope sequences of DENV-1 (3,924</w:t>
      </w:r>
      <w:ins w:id="488" w:author="Almaz Bailey" w:date="2018-04-17T14:50:00Z">
        <w:r w:rsidR="008C19E6" w:rsidRPr="002E7E25">
          <w:rPr>
            <w:rFonts w:ascii="Arial" w:hAnsi="Arial" w:cs="Arial"/>
            <w:sz w:val="22"/>
            <w:szCs w:val="22"/>
          </w:rPr>
          <w:t>, 1,657 Singapore isolates</w:t>
        </w:r>
      </w:ins>
      <w:r w:rsidRPr="002E7E25">
        <w:rPr>
          <w:rFonts w:ascii="Arial" w:hAnsi="Arial" w:cs="Arial"/>
          <w:sz w:val="22"/>
          <w:szCs w:val="22"/>
        </w:rPr>
        <w:t>), DENV-2 (3,967</w:t>
      </w:r>
      <w:ins w:id="489" w:author="Almaz Bailey" w:date="2018-04-17T14:51:00Z">
        <w:r w:rsidR="008C19E6" w:rsidRPr="002E7E25">
          <w:rPr>
            <w:rFonts w:ascii="Arial" w:hAnsi="Arial" w:cs="Arial"/>
            <w:sz w:val="22"/>
            <w:szCs w:val="22"/>
          </w:rPr>
          <w:t xml:space="preserve">, </w:t>
        </w:r>
      </w:ins>
      <w:ins w:id="490" w:author="Almaz Bailey" w:date="2018-04-17T14:52:00Z">
        <w:r w:rsidR="008C19E6" w:rsidRPr="002E7E25">
          <w:rPr>
            <w:rFonts w:ascii="Arial" w:hAnsi="Arial" w:cs="Arial"/>
            <w:sz w:val="22"/>
            <w:szCs w:val="22"/>
          </w:rPr>
          <w:t>1,264 Singapore isolates</w:t>
        </w:r>
      </w:ins>
      <w:r w:rsidRPr="002E7E25">
        <w:rPr>
          <w:rFonts w:ascii="Arial" w:hAnsi="Arial" w:cs="Arial"/>
          <w:sz w:val="22"/>
          <w:szCs w:val="22"/>
        </w:rPr>
        <w:t>), DENV-3 (</w:t>
      </w:r>
      <w:r w:rsidRPr="007C6536">
        <w:rPr>
          <w:rFonts w:ascii="Arial" w:hAnsi="Arial" w:cs="Arial"/>
          <w:sz w:val="22"/>
          <w:szCs w:val="22"/>
          <w:highlight w:val="cyan"/>
        </w:rPr>
        <w:t>2,139</w:t>
      </w:r>
      <w:ins w:id="491" w:author="Almaz Bailey" w:date="2018-04-17T14:52:00Z">
        <w:r w:rsidR="008C19E6" w:rsidRPr="007C6536">
          <w:rPr>
            <w:rFonts w:ascii="Arial" w:hAnsi="Arial" w:cs="Arial"/>
            <w:sz w:val="22"/>
            <w:szCs w:val="22"/>
          </w:rPr>
          <w:t>, 319 Singapore isolates</w:t>
        </w:r>
      </w:ins>
      <w:r w:rsidRPr="007C6536">
        <w:rPr>
          <w:rFonts w:ascii="Arial" w:hAnsi="Arial" w:cs="Arial"/>
          <w:sz w:val="22"/>
          <w:szCs w:val="22"/>
        </w:rPr>
        <w:t>), and DENV-4 (1,428</w:t>
      </w:r>
      <w:ins w:id="492" w:author="Almaz Bailey" w:date="2018-04-17T14:53:00Z">
        <w:r w:rsidR="008C19E6" w:rsidRPr="007C6536">
          <w:rPr>
            <w:rFonts w:ascii="Arial" w:hAnsi="Arial" w:cs="Arial"/>
            <w:sz w:val="22"/>
            <w:szCs w:val="22"/>
          </w:rPr>
          <w:t xml:space="preserve">, 48 Singapore </w:t>
        </w:r>
        <w:commentRangeStart w:id="493"/>
        <w:r w:rsidR="008C19E6" w:rsidRPr="007C6536">
          <w:rPr>
            <w:rFonts w:ascii="Arial" w:hAnsi="Arial" w:cs="Arial"/>
            <w:sz w:val="22"/>
            <w:szCs w:val="22"/>
          </w:rPr>
          <w:t>isolates</w:t>
        </w:r>
        <w:commentRangeEnd w:id="493"/>
        <w:r w:rsidR="008C19E6" w:rsidRPr="002E7E25">
          <w:rPr>
            <w:rStyle w:val="CommentReference"/>
            <w:rFonts w:ascii="Arial" w:hAnsi="Arial" w:cs="Arial"/>
            <w:sz w:val="22"/>
            <w:szCs w:val="22"/>
            <w:rPrChange w:id="494" w:author="Vijay Dhanasekaran" w:date="2018-04-21T17:20:00Z">
              <w:rPr>
                <w:rStyle w:val="CommentReference"/>
              </w:rPr>
            </w:rPrChange>
          </w:rPr>
          <w:commentReference w:id="493"/>
        </w:r>
      </w:ins>
      <w:r w:rsidRPr="002E7E25">
        <w:rPr>
          <w:rFonts w:ascii="Arial" w:hAnsi="Arial" w:cs="Arial"/>
          <w:sz w:val="22"/>
          <w:szCs w:val="22"/>
        </w:rPr>
        <w:t>)</w:t>
      </w:r>
      <w:ins w:id="495" w:author="Vijay Dhanasekaran" w:date="2018-04-17T10:40:00Z">
        <w:r w:rsidR="009C26AF" w:rsidRPr="002E7E25">
          <w:rPr>
            <w:rFonts w:ascii="Arial" w:hAnsi="Arial" w:cs="Arial"/>
            <w:sz w:val="22"/>
            <w:szCs w:val="22"/>
          </w:rPr>
          <w:t>.</w:t>
        </w:r>
      </w:ins>
      <w:r w:rsidRPr="002E7E25">
        <w:rPr>
          <w:rFonts w:ascii="Arial" w:hAnsi="Arial" w:cs="Arial"/>
          <w:sz w:val="22"/>
          <w:szCs w:val="22"/>
        </w:rPr>
        <w:t xml:space="preserve"> Dengue serotype</w:t>
      </w:r>
      <w:r w:rsidR="004235B9" w:rsidRPr="002E7E25">
        <w:rPr>
          <w:rFonts w:ascii="Arial" w:hAnsi="Arial" w:cs="Arial"/>
          <w:sz w:val="22"/>
          <w:szCs w:val="22"/>
        </w:rPr>
        <w:t>s, which were</w:t>
      </w:r>
      <w:r w:rsidRPr="002E7E25">
        <w:rPr>
          <w:rFonts w:ascii="Arial" w:hAnsi="Arial" w:cs="Arial"/>
          <w:sz w:val="22"/>
          <w:szCs w:val="22"/>
        </w:rPr>
        <w:t xml:space="preserve"> downloaded from GenBank, and aligned using MUSCLE algorithm in Geneious v11. </w:t>
      </w:r>
      <w:r w:rsidR="004235B9" w:rsidRPr="002E7E25">
        <w:rPr>
          <w:rFonts w:ascii="Arial" w:hAnsi="Arial" w:cs="Arial"/>
          <w:sz w:val="22"/>
          <w:szCs w:val="22"/>
        </w:rPr>
        <w:t xml:space="preserve">The overall topology of each of the phylogenetic trees produced from this analysis shows between 3-6 distinct genotypes within each DENV serotype. </w:t>
      </w:r>
    </w:p>
    <w:p w14:paraId="11C68E07" w14:textId="77777777" w:rsidR="001A429B" w:rsidRPr="007C6536" w:rsidRDefault="001A429B" w:rsidP="002E7E25">
      <w:pPr>
        <w:spacing w:line="360" w:lineRule="auto"/>
        <w:jc w:val="both"/>
        <w:rPr>
          <w:rFonts w:ascii="Arial" w:hAnsi="Arial" w:cs="Arial"/>
          <w:sz w:val="22"/>
          <w:szCs w:val="22"/>
        </w:rPr>
      </w:pPr>
    </w:p>
    <w:p w14:paraId="094351C0" w14:textId="77777777" w:rsidR="001A429B" w:rsidRPr="007C6536" w:rsidRDefault="001A429B" w:rsidP="007C6536">
      <w:pPr>
        <w:spacing w:line="360" w:lineRule="auto"/>
        <w:jc w:val="both"/>
        <w:rPr>
          <w:rFonts w:ascii="Arial" w:hAnsi="Arial" w:cs="Arial"/>
          <w:sz w:val="22"/>
          <w:szCs w:val="22"/>
        </w:rPr>
      </w:pPr>
      <w:r w:rsidRPr="007C6536">
        <w:rPr>
          <w:rFonts w:ascii="Arial" w:hAnsi="Arial" w:cs="Arial"/>
          <w:sz w:val="22"/>
          <w:szCs w:val="22"/>
        </w:rPr>
        <w:t xml:space="preserve">Observation of the collated phylogenetic results show that there was </w:t>
      </w:r>
      <w:r w:rsidR="00A227C6" w:rsidRPr="007C6536">
        <w:rPr>
          <w:rFonts w:ascii="Arial" w:hAnsi="Arial" w:cs="Arial"/>
          <w:sz w:val="22"/>
          <w:szCs w:val="22"/>
        </w:rPr>
        <w:t>an increase of Singapore isolates during 2013-</w:t>
      </w:r>
      <w:r w:rsidR="005B6DFD" w:rsidRPr="007C6536">
        <w:rPr>
          <w:rFonts w:ascii="Arial" w:hAnsi="Arial" w:cs="Arial"/>
          <w:sz w:val="22"/>
          <w:szCs w:val="22"/>
        </w:rPr>
        <w:t>2014, which were</w:t>
      </w:r>
      <w:r w:rsidR="00A227C6" w:rsidRPr="007C6536">
        <w:rPr>
          <w:rFonts w:ascii="Arial" w:hAnsi="Arial" w:cs="Arial"/>
          <w:sz w:val="22"/>
          <w:szCs w:val="22"/>
        </w:rPr>
        <w:t xml:space="preserve"> mainly comprised of Dengue viruses from DENV-1 and DENV-2. The number of DENV-3 isolates also increased during 2013, however there were not as many isolates from this serotype compared to DENV-1 and -2. </w:t>
      </w:r>
      <w:r w:rsidR="005B6DFD" w:rsidRPr="007C6536">
        <w:rPr>
          <w:rFonts w:ascii="Arial" w:hAnsi="Arial" w:cs="Arial"/>
          <w:sz w:val="22"/>
          <w:szCs w:val="22"/>
        </w:rPr>
        <w:t xml:space="preserve">Viruses isolated in Singapore from DENV-4 remained at very low levels. </w:t>
      </w:r>
      <w:r w:rsidR="003B5A61" w:rsidRPr="007C6536">
        <w:rPr>
          <w:rFonts w:ascii="Arial" w:hAnsi="Arial" w:cs="Arial"/>
          <w:sz w:val="22"/>
          <w:szCs w:val="22"/>
        </w:rPr>
        <w:t xml:space="preserve">These results were supported by the MCC trees, which depict monophyletic clades of Singapore virus within these years for each serotype. </w:t>
      </w:r>
    </w:p>
    <w:commentRangeEnd w:id="487"/>
    <w:p w14:paraId="76A3F6DB" w14:textId="77777777" w:rsidR="001A429B" w:rsidRPr="002E7E25" w:rsidRDefault="003B5A61" w:rsidP="007C6536">
      <w:pPr>
        <w:spacing w:line="360" w:lineRule="auto"/>
        <w:jc w:val="both"/>
        <w:rPr>
          <w:rFonts w:ascii="Arial" w:hAnsi="Arial" w:cs="Arial"/>
          <w:sz w:val="22"/>
          <w:szCs w:val="22"/>
        </w:rPr>
      </w:pPr>
      <w:r w:rsidRPr="002E7E25">
        <w:rPr>
          <w:rStyle w:val="CommentReference"/>
          <w:rFonts w:ascii="Arial" w:hAnsi="Arial" w:cs="Arial"/>
          <w:sz w:val="22"/>
          <w:szCs w:val="22"/>
          <w:rPrChange w:id="496" w:author="Vijay Dhanasekaran" w:date="2018-04-21T17:20:00Z">
            <w:rPr>
              <w:rStyle w:val="CommentReference"/>
            </w:rPr>
          </w:rPrChange>
        </w:rPr>
        <w:commentReference w:id="487"/>
      </w:r>
    </w:p>
    <w:p w14:paraId="0B423409" w14:textId="6CDDFB67" w:rsidR="001A429B" w:rsidRPr="002E7E25" w:rsidRDefault="001A429B" w:rsidP="007C6536">
      <w:pPr>
        <w:spacing w:line="360" w:lineRule="auto"/>
        <w:jc w:val="both"/>
        <w:rPr>
          <w:rFonts w:ascii="Arial" w:hAnsi="Arial" w:cs="Arial"/>
          <w:sz w:val="22"/>
          <w:szCs w:val="22"/>
        </w:rPr>
      </w:pPr>
      <w:del w:id="497" w:author="Vijay Dhanasekaran" w:date="2018-04-21T16:57:00Z">
        <w:r w:rsidRPr="002E7E25" w:rsidDel="00976DAF">
          <w:rPr>
            <w:rFonts w:ascii="Arial" w:hAnsi="Arial" w:cs="Arial"/>
            <w:noProof/>
            <w:sz w:val="22"/>
            <w:szCs w:val="22"/>
            <w:lang w:val="en-GB" w:eastAsia="en-GB"/>
            <w:rPrChange w:id="498" w:author="Vijay Dhanasekaran" w:date="2018-04-21T17:20:00Z">
              <w:rPr>
                <w:noProof/>
                <w:lang w:val="en-GB" w:eastAsia="en-GB"/>
              </w:rPr>
            </w:rPrChange>
          </w:rPr>
          <mc:AlternateContent>
            <mc:Choice Requires="wpg">
              <w:drawing>
                <wp:inline distT="0" distB="0" distL="0" distR="0" wp14:anchorId="452A672D" wp14:editId="1B029B53">
                  <wp:extent cx="5143500" cy="4327525"/>
                  <wp:effectExtent l="0" t="0" r="12700" b="0"/>
                  <wp:docPr id="26" name="Group 26"/>
                  <wp:cNvGraphicFramePr/>
                  <a:graphic xmlns:a="http://schemas.openxmlformats.org/drawingml/2006/main">
                    <a:graphicData uri="http://schemas.microsoft.com/office/word/2010/wordprocessingGroup">
                      <wpg:wgp>
                        <wpg:cNvGrpSpPr/>
                        <wpg:grpSpPr>
                          <a:xfrm>
                            <a:off x="0" y="0"/>
                            <a:ext cx="5143500" cy="784225"/>
                            <a:chOff x="13335" y="3545840"/>
                            <a:chExt cx="5143500" cy="784225"/>
                          </a:xfrm>
                        </wpg:grpSpPr>
                        <wps:wsp>
                          <wps:cNvPr id="25" name="Text Box 25"/>
                          <wps:cNvSpPr txBox="1"/>
                          <wps:spPr>
                            <a:xfrm>
                              <a:off x="0" y="3543300"/>
                              <a:ext cx="5143500" cy="784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57D39B" w14:textId="77777777" w:rsidR="005E7A85" w:rsidRPr="001835D2" w:rsidRDefault="005E7A85" w:rsidP="001A429B">
                                <w:pPr>
                                  <w:pStyle w:val="Caption"/>
                                  <w:spacing w:line="360" w:lineRule="auto"/>
                                  <w:jc w:val="both"/>
                                  <w:rPr>
                                    <w:rFonts w:ascii="Arial" w:hAnsi="Arial" w:cs="Arial"/>
                                    <w:noProof/>
                                    <w:color w:val="000000" w:themeColor="text1"/>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52A672D" id="Group 26" o:spid="_x0000_s1026" style="width:405pt;height:340.75pt;mso-position-horizontal-relative:char;mso-position-vertical-relative:line" coordorigin="13335,3545840" coordsize="5143500,784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">
                  <v:shapetype id="_x0000_t202" coordsize="21600,21600" o:spt="202" path="m0,0l0,21600,21600,21600,21600,0xe">
                    <v:stroke joinstyle="miter"/>
                    <v:path gradientshapeok="t" o:connecttype="rect"/>
                  </v:shapetype>
                  <v:shape id="Text Box 25" o:spid="_x0000_s1027" type="#_x0000_t202" style="position:absolute;top:3543300;width:5143500;height:784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vLjxgAA&#10;ANsAAAAPAAAAZHJzL2Rvd25yZXYueG1sRI9BawIxFITvQv9DeAUvotlaK7IaRaRC24t068XbY/Pc&#10;rG5eliSr23/fFAo9DjPzDbPa9LYRN/KhdqzgaZKBIC6drrlScPzajxcgQkTW2DgmBd8UYLN+GKww&#10;1+7On3QrYiUShEOOCkyMbS5lKA1ZDBPXEifv7LzFmKSvpPZ4T3DbyGmWzaXFmtOCwZZ2hspr0VkF&#10;h9npYEbd+fVjO3v278duN79UhVLDx367BBGpj//hv/abVjB9gd8v6QfI9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avLjxgAAANsAAAAPAAAAAAAAAAAAAAAAAJcCAABkcnMv&#10;ZG93bnJldi54bWxQSwUGAAAAAAQABAD1AAAAigMAAAAA&#10;" stroked="f">
                    <v:textbox style="mso-fit-shape-to-text:t" inset="0,0,0,0">
                      <w:txbxContent>
                        <w:p w14:paraId="1357D39B" w14:textId="77777777" w:rsidR="005E7A85" w:rsidRPr="001835D2" w:rsidRDefault="005E7A85" w:rsidP="001A429B">
                          <w:pPr>
                            <w:pStyle w:val="Caption"/>
                            <w:spacing w:line="360" w:lineRule="auto"/>
                            <w:jc w:val="both"/>
                            <w:rPr>
                              <w:rFonts w:ascii="Arial" w:hAnsi="Arial" w:cs="Arial"/>
                              <w:noProof/>
                              <w:color w:val="000000" w:themeColor="text1"/>
                              <w:sz w:val="20"/>
                              <w:szCs w:val="20"/>
                              <w:lang w:val="en-US"/>
                            </w:rPr>
                          </w:pPr>
                        </w:p>
                      </w:txbxContent>
                    </v:textbox>
                  </v:shape>
                  <w10:anchorlock/>
                </v:group>
              </w:pict>
            </mc:Fallback>
          </mc:AlternateContent>
        </w:r>
      </w:del>
    </w:p>
    <w:p w14:paraId="05D2F625" w14:textId="77777777" w:rsidR="00CC1FDB" w:rsidRPr="002E7E25" w:rsidRDefault="00CC1FDB" w:rsidP="007C6536">
      <w:pPr>
        <w:spacing w:line="360" w:lineRule="auto"/>
        <w:jc w:val="both"/>
        <w:rPr>
          <w:rFonts w:ascii="Arial" w:hAnsi="Arial" w:cs="Arial"/>
          <w:sz w:val="22"/>
          <w:szCs w:val="22"/>
        </w:rPr>
      </w:pPr>
    </w:p>
    <w:p w14:paraId="093997C0" w14:textId="77777777" w:rsidR="00CC1FDB" w:rsidRPr="002E7E25" w:rsidRDefault="00CC1FDB" w:rsidP="007C6536">
      <w:pPr>
        <w:spacing w:line="360" w:lineRule="auto"/>
        <w:jc w:val="both"/>
        <w:rPr>
          <w:rFonts w:ascii="Arial" w:hAnsi="Arial" w:cs="Arial"/>
          <w:sz w:val="22"/>
          <w:szCs w:val="22"/>
        </w:rPr>
      </w:pPr>
      <w:r w:rsidRPr="002E7E25">
        <w:rPr>
          <w:rFonts w:ascii="Arial" w:hAnsi="Arial" w:cs="Arial"/>
          <w:sz w:val="22"/>
          <w:szCs w:val="22"/>
        </w:rPr>
        <w:t>DENV-1</w:t>
      </w:r>
    </w:p>
    <w:p w14:paraId="017F5DF8" w14:textId="77777777" w:rsidR="00CC1FDB" w:rsidRPr="007C6536" w:rsidRDefault="00CC1FDB" w:rsidP="007C6536">
      <w:pPr>
        <w:spacing w:line="360" w:lineRule="auto"/>
        <w:jc w:val="both"/>
        <w:rPr>
          <w:rFonts w:ascii="Arial" w:hAnsi="Arial" w:cs="Arial"/>
          <w:sz w:val="22"/>
          <w:szCs w:val="22"/>
        </w:rPr>
      </w:pPr>
      <w:r w:rsidRPr="007C6536">
        <w:rPr>
          <w:rFonts w:ascii="Arial" w:hAnsi="Arial" w:cs="Arial"/>
          <w:sz w:val="22"/>
          <w:szCs w:val="22"/>
        </w:rPr>
        <w:t>As shown in Figure 1, there are five recognised, distinct genotypes (I-V) within the DENV-1 serotype, as well as a lineage isolated from Brunei.</w:t>
      </w:r>
      <w:r w:rsidR="00941758" w:rsidRPr="007C6536">
        <w:rPr>
          <w:rFonts w:ascii="Arial" w:hAnsi="Arial" w:cs="Arial"/>
          <w:sz w:val="22"/>
          <w:szCs w:val="22"/>
        </w:rPr>
        <w:t xml:space="preserve"> Of these genotypes, three were found to comprise Singapore isolates. </w:t>
      </w:r>
    </w:p>
    <w:p w14:paraId="0E44B5EF" w14:textId="77777777" w:rsidR="00941758" w:rsidRPr="007C6536" w:rsidRDefault="00941758" w:rsidP="007C6536">
      <w:pPr>
        <w:spacing w:line="360" w:lineRule="auto"/>
        <w:jc w:val="both"/>
        <w:rPr>
          <w:rFonts w:ascii="Arial" w:hAnsi="Arial" w:cs="Arial"/>
          <w:sz w:val="22"/>
          <w:szCs w:val="22"/>
        </w:rPr>
      </w:pPr>
    </w:p>
    <w:p w14:paraId="7D044632" w14:textId="1D4CDD22" w:rsidR="00941758" w:rsidRPr="002E7E25" w:rsidRDefault="00941758" w:rsidP="007C6536">
      <w:pPr>
        <w:spacing w:line="360" w:lineRule="auto"/>
        <w:jc w:val="both"/>
        <w:rPr>
          <w:rFonts w:ascii="Arial" w:hAnsi="Arial" w:cs="Arial"/>
          <w:sz w:val="22"/>
          <w:szCs w:val="22"/>
        </w:rPr>
      </w:pPr>
      <w:r w:rsidRPr="007C6536">
        <w:rPr>
          <w:rFonts w:ascii="Arial" w:hAnsi="Arial" w:cs="Arial"/>
          <w:sz w:val="22"/>
          <w:szCs w:val="22"/>
          <w:highlight w:val="cyan"/>
        </w:rPr>
        <w:t xml:space="preserve">Genotype III represents another lineage that has been considered a sylvatic genotype, previously shown to predominantly consist of Malaysian sequences </w:t>
      </w:r>
      <w:r w:rsidRPr="002E7E25">
        <w:rPr>
          <w:rFonts w:ascii="Arial" w:hAnsi="Arial" w:cs="Arial"/>
          <w:sz w:val="22"/>
          <w:szCs w:val="22"/>
          <w:highlight w:val="cyan"/>
        </w:rPr>
        <w:fldChar w:fldCharType="begin">
          <w:fldData xml:space="preserve">PEVuZE5vdGU+PENpdGU+PEF1dGhvcj5WaWxsYWJvbmEtQXJlbmFzPC9BdXRob3I+PFllYXI+MjAx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</w:fldData>
        </w:fldChar>
      </w:r>
      <w:r w:rsidR="001E4940" w:rsidRPr="007C6536">
        <w:rPr>
          <w:rFonts w:ascii="Arial" w:hAnsi="Arial" w:cs="Arial"/>
          <w:sz w:val="22"/>
          <w:szCs w:val="22"/>
          <w:highlight w:val="cyan"/>
        </w:rPr>
        <w:instrText xml:space="preserve"> ADDIN EN.CITE </w:instrText>
      </w:r>
      <w:r w:rsidR="001E4940" w:rsidRPr="007C6536">
        <w:rPr>
          <w:rFonts w:ascii="Arial" w:hAnsi="Arial" w:cs="Arial"/>
          <w:sz w:val="22"/>
          <w:szCs w:val="22"/>
          <w:highlight w:val="cyan"/>
        </w:rPr>
        <w:fldChar w:fldCharType="begin">
          <w:fldData xml:space="preserve">PEVuZE5vdGU+PENpdGU+PEF1dGhvcj5WaWxsYWJvbmEtQXJlbmFzPC9BdXRob3I+PFllYXI+MjAx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</w:fldData>
        </w:fldChar>
      </w:r>
      <w:r w:rsidR="001E4940" w:rsidRPr="007C6536">
        <w:rPr>
          <w:rFonts w:ascii="Arial" w:hAnsi="Arial" w:cs="Arial"/>
          <w:sz w:val="22"/>
          <w:szCs w:val="22"/>
          <w:highlight w:val="cyan"/>
        </w:rPr>
        <w:instrText xml:space="preserve"> ADDIN EN.CITE.DATA </w:instrText>
      </w:r>
      <w:r w:rsidR="001E4940" w:rsidRPr="007C6536">
        <w:rPr>
          <w:rFonts w:ascii="Arial" w:hAnsi="Arial" w:cs="Arial"/>
          <w:sz w:val="22"/>
          <w:szCs w:val="22"/>
          <w:highlight w:val="cyan"/>
        </w:rPr>
      </w:r>
      <w:r w:rsidR="001E4940" w:rsidRPr="007C6536">
        <w:rPr>
          <w:rFonts w:ascii="Arial" w:hAnsi="Arial" w:cs="Arial"/>
          <w:sz w:val="22"/>
          <w:szCs w:val="22"/>
          <w:highlight w:val="cyan"/>
        </w:rPr>
        <w:fldChar w:fldCharType="end"/>
      </w:r>
      <w:r w:rsidRPr="002E7E25">
        <w:rPr>
          <w:rFonts w:ascii="Arial" w:hAnsi="Arial" w:cs="Arial"/>
          <w:sz w:val="22"/>
          <w:szCs w:val="22"/>
          <w:highlight w:val="cyan"/>
        </w:rPr>
      </w:r>
      <w:r w:rsidRPr="002E7E25">
        <w:rPr>
          <w:rFonts w:ascii="Arial" w:hAnsi="Arial" w:cs="Arial"/>
          <w:sz w:val="22"/>
          <w:szCs w:val="22"/>
          <w:highlight w:val="cyan"/>
        </w:rPr>
        <w:fldChar w:fldCharType="separate"/>
      </w:r>
      <w:r w:rsidR="001E4940" w:rsidRPr="002E7E25">
        <w:rPr>
          <w:rFonts w:ascii="Arial" w:hAnsi="Arial" w:cs="Arial"/>
          <w:noProof/>
          <w:sz w:val="22"/>
          <w:szCs w:val="22"/>
          <w:highlight w:val="cyan"/>
        </w:rPr>
        <w:t>(29, 46, 54)</w:t>
      </w:r>
      <w:r w:rsidRPr="002E7E25">
        <w:rPr>
          <w:rFonts w:ascii="Arial" w:hAnsi="Arial" w:cs="Arial"/>
          <w:sz w:val="22"/>
          <w:szCs w:val="22"/>
          <w:highlight w:val="cyan"/>
        </w:rPr>
        <w:fldChar w:fldCharType="end"/>
      </w:r>
      <w:r w:rsidRPr="002E7E25">
        <w:rPr>
          <w:rFonts w:ascii="Arial" w:hAnsi="Arial" w:cs="Arial"/>
          <w:sz w:val="22"/>
          <w:szCs w:val="22"/>
          <w:highlight w:val="cyan"/>
        </w:rPr>
        <w:t xml:space="preserve">. There are numerous Singapore sequences (coloured in red, Figure 1), which form monophyletic clades </w:t>
      </w:r>
      <w:r w:rsidRPr="002E7E25">
        <w:rPr>
          <w:rFonts w:ascii="Arial" w:hAnsi="Arial" w:cs="Arial"/>
          <w:sz w:val="22"/>
          <w:szCs w:val="22"/>
          <w:highlight w:val="cyan"/>
        </w:rPr>
        <w:lastRenderedPageBreak/>
        <w:t>within this lineage. The majority of these Singaporean sequences were isolated in 2013 and 2014. Other sequences in this genotype have been isolated from China, India, and areas of Southeast Asia between 1962-2015.</w:t>
      </w:r>
    </w:p>
    <w:p w14:paraId="2805F699" w14:textId="77777777" w:rsidR="00941758" w:rsidRPr="007C6536" w:rsidRDefault="00941758" w:rsidP="007C6536">
      <w:pPr>
        <w:spacing w:line="360" w:lineRule="auto"/>
        <w:jc w:val="both"/>
        <w:rPr>
          <w:rFonts w:ascii="Arial" w:hAnsi="Arial" w:cs="Arial"/>
          <w:sz w:val="22"/>
          <w:szCs w:val="22"/>
        </w:rPr>
      </w:pPr>
    </w:p>
    <w:p w14:paraId="07D20235" w14:textId="77777777" w:rsidR="00941758" w:rsidRPr="007C6536" w:rsidRDefault="00941758" w:rsidP="007C6536">
      <w:pPr>
        <w:spacing w:line="360" w:lineRule="auto"/>
        <w:jc w:val="both"/>
        <w:rPr>
          <w:rFonts w:ascii="Arial" w:hAnsi="Arial" w:cs="Arial"/>
          <w:sz w:val="22"/>
          <w:szCs w:val="22"/>
        </w:rPr>
      </w:pPr>
      <w:r w:rsidRPr="007C6536">
        <w:rPr>
          <w:rFonts w:ascii="Arial" w:hAnsi="Arial" w:cs="Arial"/>
          <w:sz w:val="22"/>
          <w:szCs w:val="22"/>
        </w:rPr>
        <w:t xml:space="preserve">The overall topology reveals genotypes IV and I split from a major node in the phylogenetic tree (Figure 1). Genotype IV is a small genotype comprised of 313 sequences. </w:t>
      </w:r>
      <w:r w:rsidRPr="007C6536">
        <w:rPr>
          <w:rFonts w:ascii="Arial" w:hAnsi="Arial" w:cs="Arial"/>
          <w:sz w:val="22"/>
          <w:szCs w:val="22"/>
          <w:highlight w:val="cyan"/>
        </w:rPr>
        <w:t>There are only four introductions of this genotype to Singapore shown in this phylogenetic tree, two of which occurred in 2011, clustering with Indonesian strains from 2002-2010, one in 2012 and one in 2013, which clustered together alongside sequences from the Philippines and China from 2014 and 2010, respectively</w:t>
      </w:r>
      <w:r w:rsidRPr="007C6536">
        <w:rPr>
          <w:rFonts w:ascii="Arial" w:hAnsi="Arial" w:cs="Arial"/>
          <w:sz w:val="22"/>
          <w:szCs w:val="22"/>
        </w:rPr>
        <w:t>. The majority of viruses in genotype IV were isolated from New Caledonia, French Polynesia, and Australia.</w:t>
      </w:r>
    </w:p>
    <w:p w14:paraId="1EAB6EB1" w14:textId="77777777" w:rsidR="00941758" w:rsidRPr="007C6536" w:rsidRDefault="00941758" w:rsidP="007C6536">
      <w:pPr>
        <w:spacing w:line="360" w:lineRule="auto"/>
        <w:jc w:val="both"/>
        <w:rPr>
          <w:rFonts w:ascii="Arial" w:hAnsi="Arial" w:cs="Arial"/>
          <w:sz w:val="22"/>
          <w:szCs w:val="22"/>
        </w:rPr>
      </w:pPr>
    </w:p>
    <w:p w14:paraId="31C2420F" w14:textId="77777777" w:rsidR="00941758" w:rsidRPr="007C6536" w:rsidRDefault="00941758" w:rsidP="007C6536">
      <w:pPr>
        <w:spacing w:line="360" w:lineRule="auto"/>
        <w:jc w:val="both"/>
        <w:rPr>
          <w:rFonts w:ascii="Arial" w:hAnsi="Arial" w:cs="Arial"/>
          <w:sz w:val="22"/>
          <w:szCs w:val="22"/>
        </w:rPr>
      </w:pPr>
      <w:r w:rsidRPr="007C6536">
        <w:rPr>
          <w:rFonts w:ascii="Arial" w:hAnsi="Arial" w:cs="Arial"/>
          <w:sz w:val="22"/>
          <w:szCs w:val="22"/>
          <w:highlight w:val="cyan"/>
        </w:rPr>
        <w:t>The largest genotype within the DENV-1 serotype is genotype I. The viruses in this genotype are isolated from areas in Southeast Asia, including Malaysia, Indonesia, and Thailand. Other Asian strains include those isolated from Japan, China, Viet Nam, and Taiwan. Many introductions to Singapore can be observed (Figure 1), the majority of which occurred in 2013 and 2014. These Singapore sequences are interspersed throughout the lineage, and cluster with DENV-1 isolates from China, Thailand, Myanmar, Malaysia, and Indonesia. Genotype I viruses were also isolated from Russia, Germany, Ireland, and Australia.</w:t>
      </w:r>
    </w:p>
    <w:p w14:paraId="046D176A" w14:textId="77777777" w:rsidR="00941758" w:rsidRPr="007C6536" w:rsidRDefault="00700EDA" w:rsidP="007C6536">
      <w:pPr>
        <w:spacing w:line="360" w:lineRule="auto"/>
        <w:jc w:val="both"/>
        <w:rPr>
          <w:rFonts w:ascii="Arial" w:hAnsi="Arial" w:cs="Arial"/>
          <w:sz w:val="22"/>
          <w:szCs w:val="22"/>
        </w:rPr>
      </w:pPr>
      <w:r w:rsidRPr="007C6536">
        <w:rPr>
          <w:rFonts w:ascii="Arial" w:hAnsi="Arial" w:cs="Arial"/>
          <w:sz w:val="22"/>
          <w:szCs w:val="22"/>
        </w:rPr>
        <w:t>DENV-2</w:t>
      </w:r>
    </w:p>
    <w:p w14:paraId="6827E871" w14:textId="6EBF7C17" w:rsidR="00700EDA" w:rsidRPr="002E7E25" w:rsidRDefault="00700EDA" w:rsidP="007C6536">
      <w:pPr>
        <w:spacing w:line="360" w:lineRule="auto"/>
        <w:jc w:val="both"/>
        <w:rPr>
          <w:rFonts w:ascii="Arial" w:hAnsi="Arial" w:cs="Arial"/>
          <w:sz w:val="22"/>
          <w:szCs w:val="22"/>
        </w:rPr>
      </w:pPr>
      <w:r w:rsidRPr="007C6536">
        <w:rPr>
          <w:rFonts w:ascii="Arial" w:hAnsi="Arial" w:cs="Arial"/>
          <w:sz w:val="22"/>
          <w:szCs w:val="22"/>
        </w:rPr>
        <w:t xml:space="preserve">As shown in Figure 2, the phylogenetic tree can be delineated into six distinct genotypes. These genotypes were determined to be Sylvatic, American, Asia II, Asia I, Asia/America, and Cosmopolitan </w:t>
      </w:r>
      <w:r w:rsidRPr="002E7E25">
        <w:rPr>
          <w:rFonts w:ascii="Arial" w:hAnsi="Arial" w:cs="Arial"/>
          <w:sz w:val="22"/>
          <w:szCs w:val="22"/>
        </w:rPr>
        <w:fldChar w:fldCharType="begin">
          <w:fldData xml:space="preserve">PEVuZE5vdGU+PENpdGU+PEF1dGhvcj5EaWF6PC9BdXRob3I+PFllYXI+MjAxODwvWWVhcj48UmVj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PEVuZE5vdGU+PENpdGU+PEF1dGhvcj5EaWF6PC9BdXRob3I+PFllYXI+MjAxODwvWWVhcj48UmVj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(29, 31, 52)</w:t>
      </w:r>
      <w:r w:rsidRPr="002E7E25">
        <w:rPr>
          <w:rFonts w:ascii="Arial" w:hAnsi="Arial" w:cs="Arial"/>
          <w:sz w:val="22"/>
          <w:szCs w:val="22"/>
        </w:rPr>
        <w:fldChar w:fldCharType="end"/>
      </w:r>
      <w:r w:rsidRPr="002E7E25">
        <w:rPr>
          <w:rFonts w:ascii="Arial" w:hAnsi="Arial" w:cs="Arial"/>
          <w:sz w:val="22"/>
          <w:szCs w:val="22"/>
        </w:rPr>
        <w:t>.</w:t>
      </w:r>
    </w:p>
    <w:p w14:paraId="5E0D13F6" w14:textId="77777777" w:rsidR="00700EDA" w:rsidRPr="007C6536" w:rsidRDefault="00700EDA" w:rsidP="007C6536">
      <w:pPr>
        <w:spacing w:line="360" w:lineRule="auto"/>
        <w:jc w:val="both"/>
        <w:rPr>
          <w:rFonts w:ascii="Arial" w:hAnsi="Arial" w:cs="Arial"/>
          <w:sz w:val="22"/>
          <w:szCs w:val="22"/>
        </w:rPr>
      </w:pPr>
      <w:r w:rsidRPr="002E7E25">
        <w:rPr>
          <w:rFonts w:ascii="Arial" w:hAnsi="Arial" w:cs="Arial"/>
          <w:sz w:val="22"/>
          <w:szCs w:val="22"/>
          <w:highlight w:val="cyan"/>
        </w:rPr>
        <w:t>The Asia II genotype consists of 665 sequences, seven of which originated from Singapore.</w:t>
      </w:r>
      <w:r w:rsidRPr="002E7E25">
        <w:rPr>
          <w:rFonts w:ascii="Arial" w:hAnsi="Arial" w:cs="Arial"/>
          <w:sz w:val="22"/>
          <w:szCs w:val="22"/>
        </w:rPr>
        <w:t xml:space="preserve"> This genotype consists of many clusters of str</w:t>
      </w:r>
      <w:r w:rsidRPr="007C6536">
        <w:rPr>
          <w:rFonts w:ascii="Arial" w:hAnsi="Arial" w:cs="Arial"/>
          <w:sz w:val="22"/>
          <w:szCs w:val="22"/>
        </w:rPr>
        <w:t xml:space="preserve">ains from Thailand, Myanmar, Cambodia, Australia, Laos, Viet Nam, and China (multiple individual introductions to China, before small clusters in 2013, 2014). </w:t>
      </w:r>
      <w:r w:rsidRPr="007C6536">
        <w:rPr>
          <w:rFonts w:ascii="Arial" w:hAnsi="Arial" w:cs="Arial"/>
          <w:sz w:val="22"/>
          <w:szCs w:val="22"/>
          <w:highlight w:val="cyan"/>
        </w:rPr>
        <w:t xml:space="preserve">Of the Singaporean sequences found in the Asia II genotype, there were two strains clustered together from 2014, and one strain isolated from 2008. The 2014 sequences clustered with strains from Myanmar isolated in 2013-2015, whilst the 2008 sequence clustered with Thailand strains isolated in 2001 and 2002. There was an individual introduction into Singapore in 2006, shown to be clustering with strains from Myanmar, China, and Thailand. In 2011, another individual introduction into Singapore was observed clustering with viruses sequenced from Thailand from 2010. A second small cluster in </w:t>
      </w:r>
      <w:r w:rsidRPr="007C6536">
        <w:rPr>
          <w:rFonts w:ascii="Arial" w:hAnsi="Arial" w:cs="Arial"/>
          <w:sz w:val="22"/>
          <w:szCs w:val="22"/>
          <w:highlight w:val="cyan"/>
        </w:rPr>
        <w:lastRenderedPageBreak/>
        <w:t>Singapore consists of two viruses from 2011 and 2012, and was found to cluster with Thailand isolates from 2011, and Myanmar isolates from 2015.</w:t>
      </w:r>
      <w:r w:rsidRPr="007C6536">
        <w:rPr>
          <w:rFonts w:ascii="Arial" w:hAnsi="Arial" w:cs="Arial"/>
          <w:sz w:val="22"/>
          <w:szCs w:val="22"/>
        </w:rPr>
        <w:t xml:space="preserve"> </w:t>
      </w:r>
    </w:p>
    <w:p w14:paraId="36C3A733" w14:textId="35A38551" w:rsidR="00700EDA" w:rsidRPr="007C6536" w:rsidRDefault="00700EDA" w:rsidP="007C6536">
      <w:pPr>
        <w:spacing w:line="360" w:lineRule="auto"/>
        <w:jc w:val="both"/>
        <w:rPr>
          <w:rFonts w:ascii="Arial" w:hAnsi="Arial" w:cs="Arial"/>
          <w:sz w:val="22"/>
          <w:szCs w:val="22"/>
        </w:rPr>
      </w:pPr>
      <w:r w:rsidRPr="007C6536">
        <w:rPr>
          <w:rFonts w:ascii="Arial" w:hAnsi="Arial" w:cs="Arial"/>
          <w:sz w:val="22"/>
          <w:szCs w:val="22"/>
        </w:rPr>
        <w:t xml:space="preserve">The final genotype in the Dengue serotype 2 viruses is the Cosmopolitan genotype. There </w:t>
      </w:r>
      <w:proofErr w:type="gramStart"/>
      <w:r w:rsidRPr="007C6536">
        <w:rPr>
          <w:rFonts w:ascii="Arial" w:hAnsi="Arial" w:cs="Arial"/>
          <w:sz w:val="22"/>
          <w:szCs w:val="22"/>
        </w:rPr>
        <w:t>were</w:t>
      </w:r>
      <w:proofErr w:type="gramEnd"/>
      <w:r w:rsidRPr="007C6536">
        <w:rPr>
          <w:rFonts w:ascii="Arial" w:hAnsi="Arial" w:cs="Arial"/>
          <w:sz w:val="22"/>
          <w:szCs w:val="22"/>
        </w:rPr>
        <w:t xml:space="preserve"> a total of 1,990 DENV-2 viruses sequenced from this genotype. It has been shown that the lineages within this genotype were derived from Indonesian strains, and </w:t>
      </w:r>
      <w:r w:rsidRPr="007C6536">
        <w:rPr>
          <w:rFonts w:ascii="Arial" w:hAnsi="Arial" w:cs="Arial"/>
          <w:sz w:val="22"/>
          <w:szCs w:val="22"/>
          <w:highlight w:val="cyan"/>
        </w:rPr>
        <w:t xml:space="preserve">have since spread throughout Asia and some countries in South America </w:t>
      </w:r>
      <w:r w:rsidRPr="002E7E25">
        <w:rPr>
          <w:rFonts w:ascii="Arial" w:hAnsi="Arial" w:cs="Arial"/>
          <w:sz w:val="22"/>
          <w:szCs w:val="22"/>
          <w:highlight w:val="cyan"/>
        </w:rPr>
        <w:fldChar w:fldCharType="begin"/>
      </w:r>
      <w:r w:rsidR="00F45395" w:rsidRPr="007C6536">
        <w:rPr>
          <w:rFonts w:ascii="Arial" w:hAnsi="Arial" w:cs="Arial"/>
          <w:sz w:val="22"/>
          <w:szCs w:val="22"/>
          <w:highlight w:val="cyan"/>
        </w:rPr>
        <w:instrText xml:space="preserve"> ADDIN EN.CITE &lt;EndNote&gt;&lt;Cite&gt;&lt;Author&gt;Waman&lt;/Author&gt;&lt;Year&gt;2016&lt;/Year&gt;&lt;RecNum&gt;348&lt;/RecNum&gt;&lt;DisplayText&gt;(29)&lt;/DisplayText&gt;&lt;record&gt;&lt;rec-number&gt;348&lt;/rec-number&gt;&lt;foreign-keys&gt;&lt;key app="EN" db-id="vxx52e0tlxppfbe0ta8vra2mrtdtv5t9sxsz" timestamp="1512086429"&gt;348&lt;/key&gt;&lt;key app="ENWeb" db-id=""&gt;0&lt;/key&gt;&lt;/foreign-keys&gt;&lt;ref-type name="Journal Article"&gt;17&lt;/ref-type&gt;&lt;contributors&gt;&lt;authors&gt;&lt;author&gt;Waman, V. P.&lt;/author&gt;&lt;author&gt;Kolekar, P.&lt;/author&gt;&lt;author&gt;Ramtirthkar, M. R.&lt;/author&gt;&lt;author&gt;Kale, M. M.&lt;/author&gt;&lt;author&gt;Kulkarni-Kale, U.&lt;/author&gt;&lt;/authors&gt;&lt;/contributors&gt;&lt;auth-address&gt;Bioinformatics Centre, Savitribai Phule Pune University (formerly University of Pune) , Pune , Maharashtra , India.&amp;#xD;Department of Statistics, Savitribai Phule Pune University (formerly University of Pune) , Pune , Maharashtra , India.&lt;/auth-address&gt;&lt;titles&gt;&lt;title&gt;Analysis of genotype diversity and evolution of Dengue virus serotype 2 using complete genomes&lt;/title&gt;&lt;secondary-title&gt;PeerJ&lt;/secondary-title&gt;&lt;/titles&gt;&lt;periodical&gt;&lt;full-title&gt;PeerJ&lt;/full-title&gt;&lt;/periodical&gt;&lt;pages&gt;e2326&lt;/pages&gt;&lt;volume&gt;4&lt;/volume&gt;&lt;edition&gt;2016/09/17&lt;/edition&gt;&lt;keywords&gt;&lt;keyword&gt;Bioinformatics&lt;/keyword&gt;&lt;keyword&gt;Comparative genomics&lt;/keyword&gt;&lt;keyword&gt;Dengue virus serotype 2&lt;/keyword&gt;&lt;keyword&gt;Evolution&lt;/keyword&gt;&lt;keyword&gt;Genetic structure&lt;/keyword&gt;&lt;keyword&gt;Genotype/genetic diversity&lt;/keyword&gt;&lt;keyword&gt;Molecular phylogeny&lt;/keyword&gt;&lt;keyword&gt;Population genetics&lt;/keyword&gt;&lt;keyword&gt;Recombination&lt;/keyword&gt;&lt;keyword&gt;Selection pressure&lt;/keyword&gt;&lt;/keywords&gt;&lt;dates&gt;&lt;year&gt;2016&lt;/year&gt;&lt;/dates&gt;&lt;isbn&gt;2167-8359 (Print)&lt;/isbn&gt;&lt;accession-num&gt;27635316&lt;/accession-num&gt;&lt;urls&gt;&lt;related-urls&gt;&lt;url&gt;https://www.ncbi.nlm.nih.gov/pubmed/27635316&lt;/url&gt;&lt;/related-urls&gt;&lt;/urls&gt;&lt;custom2&gt;PMC5012332&lt;/custom2&gt;&lt;electronic-resource-num&gt;10.7717/peerj.2326&lt;/electronic-resource-num&gt;&lt;/record&gt;&lt;/Cite&gt;&lt;/EndNote&gt;</w:instrText>
      </w:r>
      <w:r w:rsidRPr="002E7E25">
        <w:rPr>
          <w:rFonts w:ascii="Arial" w:hAnsi="Arial" w:cs="Arial"/>
          <w:sz w:val="22"/>
          <w:szCs w:val="22"/>
          <w:highlight w:val="cyan"/>
        </w:rPr>
        <w:fldChar w:fldCharType="separate"/>
      </w:r>
      <w:r w:rsidR="00F45395" w:rsidRPr="002E7E25">
        <w:rPr>
          <w:rFonts w:ascii="Arial" w:hAnsi="Arial" w:cs="Arial"/>
          <w:noProof/>
          <w:sz w:val="22"/>
          <w:szCs w:val="22"/>
          <w:highlight w:val="cyan"/>
        </w:rPr>
        <w:t>(29)</w:t>
      </w:r>
      <w:r w:rsidRPr="002E7E25">
        <w:rPr>
          <w:rFonts w:ascii="Arial" w:hAnsi="Arial" w:cs="Arial"/>
          <w:sz w:val="22"/>
          <w:szCs w:val="22"/>
          <w:highlight w:val="cyan"/>
        </w:rPr>
        <w:fldChar w:fldCharType="end"/>
      </w:r>
      <w:r w:rsidRPr="002E7E25">
        <w:rPr>
          <w:rFonts w:ascii="Arial" w:hAnsi="Arial" w:cs="Arial"/>
          <w:sz w:val="22"/>
          <w:szCs w:val="22"/>
          <w:highlight w:val="cyan"/>
        </w:rPr>
        <w:t xml:space="preserve">. Singaporean strains of DENV-2 are interspersed throughout this lineage and form four sub-lineages (Figure 2), and can also be seen to cluster within other clades of viruses. Small clusters of DENV-2 viruses sequenced from Singapore can be observed clustering with viruses from India, Bangladesh, China and Malaysia, Indonesia and Malaysia, and the Philippines from 2010 to 2014. The introduction of the DENV-2 strains from Indonesian and Malaysian viruses that circulated between 2005-2010 went on to form a monophyletic sub-lineage, which would appear to be comprised of </w:t>
      </w:r>
      <w:proofErr w:type="gramStart"/>
      <w:r w:rsidRPr="002E7E25">
        <w:rPr>
          <w:rFonts w:ascii="Arial" w:hAnsi="Arial" w:cs="Arial"/>
          <w:sz w:val="22"/>
          <w:szCs w:val="22"/>
          <w:highlight w:val="cyan"/>
        </w:rPr>
        <w:t>viruses</w:t>
      </w:r>
      <w:proofErr w:type="gramEnd"/>
      <w:r w:rsidRPr="002E7E25">
        <w:rPr>
          <w:rFonts w:ascii="Arial" w:hAnsi="Arial" w:cs="Arial"/>
          <w:sz w:val="22"/>
          <w:szCs w:val="22"/>
          <w:highlight w:val="cyan"/>
        </w:rPr>
        <w:t xml:space="preserve"> endemic to Singapore. This sub-lineage of Singaporean DENV-2 isolates shows sequences characterised from 2006 until 2013. A second sub-lineage is comprised of viruses sequenced from countries such as Sin</w:t>
      </w:r>
      <w:r w:rsidRPr="007C6536">
        <w:rPr>
          <w:rFonts w:ascii="Arial" w:hAnsi="Arial" w:cs="Arial"/>
          <w:sz w:val="22"/>
          <w:szCs w:val="22"/>
          <w:highlight w:val="cyan"/>
        </w:rPr>
        <w:t>gapore, China, and Malaysia, all appearing to originate from a single sequence from Guam detected in 2001. This second sub-lineage is comprised of Singaporean sequences from the early 2000’s, right up until 2014, with a single introduction into China in 2015. The results show that viruses from multiple sub-lineages were circulating in Singapore between 2012-2014. Prior to this, only one monophyletic clade likely existed, with viruses circulating in Singapore between 2000-2010.</w:t>
      </w:r>
    </w:p>
    <w:p w14:paraId="0AF21969" w14:textId="77777777" w:rsidR="00700EDA" w:rsidRPr="007C6536" w:rsidRDefault="00700EDA" w:rsidP="007C6536">
      <w:pPr>
        <w:spacing w:line="360" w:lineRule="auto"/>
        <w:jc w:val="both"/>
        <w:rPr>
          <w:rFonts w:ascii="Arial" w:hAnsi="Arial" w:cs="Arial"/>
          <w:sz w:val="22"/>
          <w:szCs w:val="22"/>
        </w:rPr>
      </w:pPr>
      <w:r w:rsidRPr="007C6536">
        <w:rPr>
          <w:rFonts w:ascii="Arial" w:hAnsi="Arial" w:cs="Arial"/>
          <w:sz w:val="22"/>
          <w:szCs w:val="22"/>
        </w:rPr>
        <w:t>DENV-3</w:t>
      </w:r>
    </w:p>
    <w:p w14:paraId="04C5885F" w14:textId="056ABAC6" w:rsidR="00700EDA" w:rsidRPr="002E7E25" w:rsidRDefault="00700EDA" w:rsidP="007C6536">
      <w:pPr>
        <w:spacing w:line="360" w:lineRule="auto"/>
        <w:jc w:val="both"/>
        <w:rPr>
          <w:rFonts w:ascii="Arial" w:hAnsi="Arial" w:cs="Arial"/>
          <w:sz w:val="22"/>
          <w:szCs w:val="22"/>
        </w:rPr>
      </w:pPr>
      <w:r w:rsidRPr="007C6536">
        <w:rPr>
          <w:rFonts w:ascii="Arial" w:hAnsi="Arial" w:cs="Arial"/>
          <w:sz w:val="22"/>
          <w:szCs w:val="22"/>
        </w:rPr>
        <w:t xml:space="preserve">Three distinct genotypes can be observed, and were determined to be Genotype II, Genotype I, and Genotype III, in descending order of lineages observed in the phylogenetic tree (Figure 3) </w:t>
      </w:r>
      <w:r w:rsidRPr="002E7E25">
        <w:rPr>
          <w:rFonts w:ascii="Arial" w:hAnsi="Arial" w:cs="Arial"/>
          <w:sz w:val="22"/>
          <w:szCs w:val="22"/>
        </w:rPr>
        <w:fldChar w:fldCharType="begin">
          <w:fldData xml:space="preserve">PEVuZE5vdGU+PENpdGU+PEF1dGhvcj5TaXR0aXZpY2hhcnBpbnlvPC9BdXRob3I+PFllYXI+MjAx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PEVuZE5vdGU+PENpdGU+PEF1dGhvcj5TaXR0aXZpY2hhcnBpbnlvPC9BdXRob3I+PFllYXI+MjAx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(52, 55)</w:t>
      </w:r>
      <w:r w:rsidRPr="002E7E25">
        <w:rPr>
          <w:rFonts w:ascii="Arial" w:hAnsi="Arial" w:cs="Arial"/>
          <w:sz w:val="22"/>
          <w:szCs w:val="22"/>
        </w:rPr>
        <w:fldChar w:fldCharType="end"/>
      </w:r>
      <w:r w:rsidRPr="002E7E25">
        <w:rPr>
          <w:rFonts w:ascii="Arial" w:hAnsi="Arial" w:cs="Arial"/>
          <w:sz w:val="22"/>
          <w:szCs w:val="22"/>
        </w:rPr>
        <w:t xml:space="preserve">. Although two other DENV3 genotypes (Genotypes IV and V) have been characterised </w:t>
      </w:r>
      <w:r w:rsidRPr="002E7E25">
        <w:rPr>
          <w:rFonts w:ascii="Arial" w:hAnsi="Arial" w:cs="Arial"/>
          <w:sz w:val="22"/>
          <w:szCs w:val="22"/>
        </w:rPr>
        <w:fldChar w:fldCharType="begin">
          <w:fldData xml:space="preserve">PEVuZE5vdGU+PENpdGU+PEF1dGhvcj5TaXR0aXZpY2hhcnBpbnlvPC9BdXRob3I+PFllYXI+MjAx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PEVuZE5vdGU+PENpdGU+PEF1dGhvcj5TaXR0aXZpY2hhcnBpbnlvPC9BdXRob3I+PFllYXI+MjAx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(52, 55)</w:t>
      </w:r>
      <w:r w:rsidRPr="002E7E25">
        <w:rPr>
          <w:rFonts w:ascii="Arial" w:hAnsi="Arial" w:cs="Arial"/>
          <w:sz w:val="22"/>
          <w:szCs w:val="22"/>
        </w:rPr>
        <w:fldChar w:fldCharType="end"/>
      </w:r>
      <w:r w:rsidRPr="002E7E25">
        <w:rPr>
          <w:rFonts w:ascii="Arial" w:hAnsi="Arial" w:cs="Arial"/>
          <w:sz w:val="22"/>
          <w:szCs w:val="22"/>
        </w:rPr>
        <w:t>, we did not observe them in this phylogenetic analysis. This is likely due to the viruses in this phylogenetic analysis being retrieved from human isolates, not from mosquitoes.</w:t>
      </w:r>
    </w:p>
    <w:p w14:paraId="290D52F8" w14:textId="1A600EF0"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Genotype II is comprised of 546 viruses, and strains from this genotype are known to predominantly circulate in areas such as Thailand, Bangladesh, and Viet Nam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&lt;EndNote&gt;&lt;Cite&gt;&lt;Author&gt;Weaver&lt;/Author&gt;&lt;Year&gt;2009&lt;/Year&gt;&lt;RecNum&gt;332&lt;/RecNum&gt;&lt;DisplayText&gt;(52)&lt;/DisplayText&gt;&lt;record&gt;&lt;rec-number&gt;332&lt;/rec-number&gt;&lt;foreign-keys&gt;&lt;key app="EN" db-id="vxx52e0tlxppfbe0ta8vra2mrtdtv5t9sxsz" timestamp="1512086372"&gt;332&lt;/key&gt;&lt;key app="ENWeb" db-id=""&gt;0&lt;/key&gt;&lt;/foreign-keys&gt;&lt;ref-type name="Journal Article"&gt;17&lt;/ref-type&gt;&lt;contributors&gt;&lt;authors&gt;&lt;author&gt;Weaver, S. C.&lt;/author&gt;&lt;author&gt;Vasilakis, N.&lt;/author&gt;&lt;/authors&gt;&lt;/contributors&gt;&lt;auth-address&gt;Department of Pathology, Center for Tropical Diseases, University of Texas Medical Branch, Galveston, TX 77555-0609, USA. sweaver@utmb.edu&lt;/auth-address&gt;&lt;titles&gt;&lt;title&gt;Molecular evolution of dengue viruses: contributions of phylogenetics to understanding the history and epidemiology of the preeminent arboviral disease&lt;/title&gt;&lt;secondary-title&gt;Infect Genet Evol&lt;/secondary-title&gt;&lt;/titles&gt;&lt;periodical&gt;&lt;full-title&gt;Infect Genet Evol&lt;/full-title&gt;&lt;/periodical&gt;&lt;pages&gt;523-40&lt;/pages&gt;&lt;volume&gt;9&lt;/volume&gt;&lt;number&gt;4&lt;/number&gt;&lt;edition&gt;2009/05/23&lt;/edition&gt;&lt;keywords&gt;&lt;keyword&gt;Aedes/virology&lt;/keyword&gt;&lt;keyword&gt;Animals&lt;/keyword&gt;&lt;keyword&gt;Arboviruses/classification/*genetics/pathogenicity&lt;/keyword&gt;&lt;keyword&gt;Dengue/epidemiology/*virology&lt;/keyword&gt;&lt;keyword&gt;Dengue Virus/classification/*genetics/pathogenicity&lt;/keyword&gt;&lt;keyword&gt;*Evolution, Molecular&lt;/keyword&gt;&lt;keyword&gt;Humans&lt;/keyword&gt;&lt;keyword&gt;Insect Vectors/virology&lt;/keyword&gt;&lt;keyword&gt;*Phylogeny&lt;/keyword&gt;&lt;/keywords&gt;&lt;dates&gt;&lt;year&gt;2009&lt;/year&gt;&lt;pub-dates&gt;&lt;date&gt;Jul&lt;/date&gt;&lt;/pub-dates&gt;&lt;/dates&gt;&lt;isbn&gt;1567-7257 (Electronic)&amp;#xD;1567-1348 (Linking)&lt;/isbn&gt;&lt;accession-num&gt;19460319&lt;/accession-num&gt;&lt;urls&gt;&lt;related-urls&gt;&lt;url&gt;https://www.ncbi.nlm.nih.gov/pubmed/19460319&lt;/url&gt;&lt;/related-urls&gt;&lt;/urls&gt;&lt;custom2&gt;PMC3609037&lt;/custom2&gt;&lt;electronic-resource-num&gt;10.1016/j.meegid.2009.02.003&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(52)</w:t>
      </w:r>
      <w:r w:rsidRPr="002E7E25">
        <w:rPr>
          <w:rFonts w:ascii="Arial" w:hAnsi="Arial" w:cs="Arial"/>
          <w:sz w:val="22"/>
          <w:szCs w:val="22"/>
        </w:rPr>
        <w:fldChar w:fldCharType="end"/>
      </w:r>
      <w:r w:rsidRPr="002E7E25">
        <w:rPr>
          <w:rFonts w:ascii="Arial" w:hAnsi="Arial" w:cs="Arial"/>
          <w:sz w:val="22"/>
          <w:szCs w:val="22"/>
        </w:rPr>
        <w:t xml:space="preserve">, which was supported by this phylogenetic analysis, showing viruses belonging to this genotype originating from all of those areas, as well as India and Cambodia. A small number DENV-3 sequences from Singapore were also found to cluster within this genotype, dating from 2008 - 2013, and generally clustering with contemporary strains from Bangladesh, Myanmar, and </w:t>
      </w:r>
      <w:r w:rsidRPr="002E7E25">
        <w:rPr>
          <w:rFonts w:ascii="Arial" w:hAnsi="Arial" w:cs="Arial"/>
          <w:sz w:val="22"/>
          <w:szCs w:val="22"/>
        </w:rPr>
        <w:lastRenderedPageBreak/>
        <w:t>Thailand isolated between the years of 2006 - 2014. A single Singapore sequence that had been isolated in 1995 was seen to cluster with viruses isolated from Thailand in the early 1980’s. Mo</w:t>
      </w:r>
      <w:r w:rsidRPr="007C6536">
        <w:rPr>
          <w:rFonts w:ascii="Arial" w:hAnsi="Arial" w:cs="Arial"/>
          <w:sz w:val="22"/>
          <w:szCs w:val="22"/>
        </w:rPr>
        <w:t>st of the Singapore isolates sequenced from Genotype II showed only individual introductions, or very small clusters of virus.</w:t>
      </w:r>
    </w:p>
    <w:p w14:paraId="7F34BF3E" w14:textId="77777777" w:rsidR="00A86381" w:rsidRPr="007C6536" w:rsidRDefault="00A86381" w:rsidP="007C6536">
      <w:pPr>
        <w:spacing w:line="360" w:lineRule="auto"/>
        <w:jc w:val="both"/>
        <w:rPr>
          <w:rFonts w:ascii="Arial" w:hAnsi="Arial" w:cs="Arial"/>
          <w:sz w:val="22"/>
          <w:szCs w:val="22"/>
        </w:rPr>
      </w:pPr>
    </w:p>
    <w:p w14:paraId="2599B4D9"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Genotype I </w:t>
      </w:r>
      <w:proofErr w:type="gramStart"/>
      <w:r w:rsidRPr="007C6536">
        <w:rPr>
          <w:rFonts w:ascii="Arial" w:hAnsi="Arial" w:cs="Arial"/>
          <w:sz w:val="22"/>
          <w:szCs w:val="22"/>
        </w:rPr>
        <w:t>is</w:t>
      </w:r>
      <w:proofErr w:type="gramEnd"/>
      <w:r w:rsidRPr="007C6536">
        <w:rPr>
          <w:rFonts w:ascii="Arial" w:hAnsi="Arial" w:cs="Arial"/>
          <w:sz w:val="22"/>
          <w:szCs w:val="22"/>
        </w:rPr>
        <w:t xml:space="preserve"> comprised of 355 DENV-3 viruses from Indonesia, the Philippines, and Singapore, amongst others. Figure 3 shows multiple clusters of DENV-3 viruses isolated from Singapore, as well as multiple individual isolates representing single introductions. The Singapore sequences in this genotype appear to cluster mainly with contemporary viruses from Indonesia, with some clustering in close proximity to Chinese and Australian strains. </w:t>
      </w:r>
    </w:p>
    <w:p w14:paraId="14BB9E1C" w14:textId="77777777" w:rsidR="00A86381" w:rsidRPr="007C6536" w:rsidRDefault="00A86381" w:rsidP="007C6536">
      <w:pPr>
        <w:spacing w:line="360" w:lineRule="auto"/>
        <w:jc w:val="both"/>
        <w:rPr>
          <w:rFonts w:ascii="Arial" w:hAnsi="Arial" w:cs="Arial"/>
          <w:sz w:val="22"/>
          <w:szCs w:val="22"/>
        </w:rPr>
      </w:pPr>
    </w:p>
    <w:p w14:paraId="7CAD5144" w14:textId="347EF9AA"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Genotype III is the largest genotype, and is known to be the most successful DENV-3 genotype in terms of prevalence and global spread </w:t>
      </w:r>
      <w:r w:rsidRPr="002E7E25">
        <w:rPr>
          <w:rFonts w:ascii="Arial" w:hAnsi="Arial" w:cs="Arial"/>
          <w:sz w:val="22"/>
          <w:szCs w:val="22"/>
        </w:rPr>
        <w:fldChar w:fldCharType="begin">
          <w:fldData xml:space="preserve">PEVuZE5vdGU+PENpdGU+PEF1dGhvcj5TaXR0aXZpY2hhcnBpbnlvPC9BdXRob3I+PFllYXI+MjAx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PEVuZE5vdGU+PENpdGU+PEF1dGhvcj5TaXR0aXZpY2hhcnBpbnlvPC9BdXRob3I+PFllYXI+MjAx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001E4940" w:rsidRPr="002E7E25">
        <w:rPr>
          <w:rFonts w:ascii="Arial" w:hAnsi="Arial" w:cs="Arial"/>
          <w:noProof/>
          <w:sz w:val="22"/>
          <w:szCs w:val="22"/>
        </w:rPr>
        <w:t>(55)</w:t>
      </w:r>
      <w:r w:rsidRPr="002E7E25">
        <w:rPr>
          <w:rFonts w:ascii="Arial" w:hAnsi="Arial" w:cs="Arial"/>
          <w:sz w:val="22"/>
          <w:szCs w:val="22"/>
        </w:rPr>
        <w:fldChar w:fldCharType="end"/>
      </w:r>
      <w:r w:rsidRPr="002E7E25">
        <w:rPr>
          <w:rFonts w:ascii="Arial" w:hAnsi="Arial" w:cs="Arial"/>
          <w:sz w:val="22"/>
          <w:szCs w:val="22"/>
        </w:rPr>
        <w:t>. In this analysis, 1,238 DENV-3 Genotype III viruses were included, having been isolated from Sri Lanka, Singapore, the USA, Nicaragua, Venezuela, Brazil, and other regions of the Americas and Asia. There are three sub-lineages observed. Within this genotype, two large</w:t>
      </w:r>
      <w:r w:rsidRPr="007C6536">
        <w:rPr>
          <w:rFonts w:ascii="Arial" w:hAnsi="Arial" w:cs="Arial"/>
          <w:sz w:val="22"/>
          <w:szCs w:val="22"/>
        </w:rPr>
        <w:t>, monophyletic Singaporean clades are shown. Unlike Genotype I, the viruses in Genotype III are not interspersed throughout the genotype, but are mainly restricted to two different locations, each within one of the sub-lineages. These clades also show differing times of isolation. The upper monophyletic clade has isolates that have been circulating Singapore from 2004 until 2014, where the lower monophyletic clade consists of isolates from 2013 and 2014. All of the viruses from Singapore mainly cluster alongside viruses from India and China, isolated during the years from 2008 to 2013.</w:t>
      </w:r>
    </w:p>
    <w:p w14:paraId="20138748" w14:textId="77777777" w:rsidR="00A86381" w:rsidRPr="007C6536" w:rsidRDefault="00A86381" w:rsidP="007C6536">
      <w:pPr>
        <w:spacing w:line="360" w:lineRule="auto"/>
        <w:jc w:val="both"/>
        <w:rPr>
          <w:rFonts w:ascii="Arial" w:hAnsi="Arial" w:cs="Arial"/>
          <w:sz w:val="22"/>
          <w:szCs w:val="22"/>
        </w:rPr>
      </w:pPr>
    </w:p>
    <w:p w14:paraId="28398616"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DENV-4</w:t>
      </w:r>
    </w:p>
    <w:p w14:paraId="41D9C4EC" w14:textId="031AAE9D" w:rsidR="00A86381" w:rsidRPr="002E7E25"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From observing the topology of the tree in Figure 4, there would appear to be five distinct genotypes. However, there are only four characterised genotypes discussed in literature </w:t>
      </w:r>
      <w:r w:rsidRPr="002E7E25">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&lt;EndNote&gt;&lt;Cite&gt;&lt;Author&gt;Weaver&lt;/Author&gt;&lt;Year&gt;2009&lt;/Year&gt;&lt;RecNum&gt;332&lt;/RecNum&gt;&lt;DisplayText&gt;(52)&lt;/DisplayText&gt;&lt;record&gt;&lt;rec-number&gt;332&lt;/rec-number&gt;&lt;foreign-keys&gt;&lt;key app="EN" db-id="vxx52e0tlxppfbe0ta8vra2mrtdtv5t9sxsz" timestamp="1512086372"&gt;332&lt;/key&gt;&lt;key app="ENWeb" db-id=""&gt;0&lt;/key&gt;&lt;/foreign-keys&gt;&lt;ref-type name="Journal Article"&gt;17&lt;/ref-type&gt;&lt;contributors&gt;&lt;authors&gt;&lt;author&gt;Weaver, S. C.&lt;/author&gt;&lt;author&gt;Vasilakis, N.&lt;/author&gt;&lt;/authors&gt;&lt;/contributors&gt;&lt;auth-address&gt;Department of Pathology, Center for Tropical Diseases, University of Texas Medical Branch, Galveston, TX 77555-0609, USA. sweaver@utmb.edu&lt;/auth-address&gt;&lt;titles&gt;&lt;title&gt;Molecular evolution of dengue viruses: contributions of phylogenetics to understanding the history and epidemiology of the preeminent arboviral disease&lt;/title&gt;&lt;secondary-title&gt;Infect Genet Evol&lt;/secondary-title&gt;&lt;/titles&gt;&lt;periodical&gt;&lt;full-title&gt;Infect Genet Evol&lt;/full-title&gt;&lt;/periodical&gt;&lt;pages&gt;523-40&lt;/pages&gt;&lt;volume&gt;9&lt;/volume&gt;&lt;number&gt;4&lt;/number&gt;&lt;edition&gt;2009/05/23&lt;/edition&gt;&lt;keywords&gt;&lt;keyword&gt;Aedes/virology&lt;/keyword&gt;&lt;keyword&gt;Animals&lt;/keyword&gt;&lt;keyword&gt;Arboviruses/classification/*genetics/pathogenicity&lt;/keyword&gt;&lt;keyword&gt;Dengue/epidemiology/*virology&lt;/keyword&gt;&lt;keyword&gt;Dengue Virus/classification/*genetics/pathogenicity&lt;/keyword&gt;&lt;keyword&gt;*Evolution, Molecular&lt;/keyword&gt;&lt;keyword&gt;Humans&lt;/keyword&gt;&lt;keyword&gt;Insect Vectors/virology&lt;/keyword&gt;&lt;keyword&gt;*Phylogeny&lt;/keyword&gt;&lt;/keywords&gt;&lt;dates&gt;&lt;year&gt;2009&lt;/year&gt;&lt;pub-dates&gt;&lt;date&gt;Jul&lt;/date&gt;&lt;/pub-dates&gt;&lt;/dates&gt;&lt;isbn&gt;1567-7257 (Electronic)&amp;#xD;1567-1348 (Linking)&lt;/isbn&gt;&lt;accession-num&gt;19460319&lt;/accession-num&gt;&lt;urls&gt;&lt;related-urls&gt;&lt;url&gt;https://www.ncbi.nlm.nih.gov/pubmed/19460319&lt;/url&gt;&lt;/related-urls&gt;&lt;/urls&gt;&lt;custom2&gt;PMC3609037&lt;/custom2&gt;&lt;electronic-resource-num&gt;10.1016/j.meegid.2009.02.003&lt;/electronic-resource-num&gt;&lt;/record&gt;&lt;/Cite&gt;&lt;/EndNote&gt;</w:instrText>
      </w:r>
      <w:r w:rsidRPr="002E7E25">
        <w:rPr>
          <w:rFonts w:ascii="Arial" w:hAnsi="Arial" w:cs="Arial"/>
          <w:sz w:val="22"/>
          <w:szCs w:val="22"/>
        </w:rPr>
        <w:fldChar w:fldCharType="separate"/>
      </w:r>
      <w:r w:rsidR="001E4940" w:rsidRPr="002E7E25">
        <w:rPr>
          <w:rFonts w:ascii="Arial" w:hAnsi="Arial" w:cs="Arial"/>
          <w:noProof/>
          <w:sz w:val="22"/>
          <w:szCs w:val="22"/>
        </w:rPr>
        <w:t>(52)</w:t>
      </w:r>
      <w:r w:rsidRPr="002E7E25">
        <w:rPr>
          <w:rFonts w:ascii="Arial" w:hAnsi="Arial" w:cs="Arial"/>
          <w:sz w:val="22"/>
          <w:szCs w:val="22"/>
        </w:rPr>
        <w:fldChar w:fldCharType="end"/>
      </w:r>
      <w:r w:rsidRPr="002E7E25">
        <w:rPr>
          <w:rFonts w:ascii="Arial" w:hAnsi="Arial" w:cs="Arial"/>
          <w:sz w:val="22"/>
          <w:szCs w:val="22"/>
        </w:rPr>
        <w:t>. Observed in descending order shown in the phylogenetic tree (Figure 4), these are Genotype IV, Genotype III, Genotype IIa, Genotype I, and Genotype IIb. Note that I have designated the ‘a’ and ‘b’ subtypes to Genotype II in order to succinctly describe phylogeny within this genotype.</w:t>
      </w:r>
    </w:p>
    <w:p w14:paraId="5A645DC9"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Genotype I mainly </w:t>
      </w:r>
      <w:proofErr w:type="gramStart"/>
      <w:r w:rsidRPr="007C6536">
        <w:rPr>
          <w:rFonts w:ascii="Arial" w:hAnsi="Arial" w:cs="Arial"/>
          <w:sz w:val="22"/>
          <w:szCs w:val="22"/>
        </w:rPr>
        <w:t>consists</w:t>
      </w:r>
      <w:proofErr w:type="gramEnd"/>
      <w:r w:rsidRPr="007C6536">
        <w:rPr>
          <w:rFonts w:ascii="Arial" w:hAnsi="Arial" w:cs="Arial"/>
          <w:sz w:val="22"/>
          <w:szCs w:val="22"/>
        </w:rPr>
        <w:t xml:space="preserve"> of viruses sequenced countries within Southeast Asia. Clusters of dengue viruses from Thailand, Cambodia, and Viet Nam form the first sub-lineage of this genotype, with a single introduction into Brazil, as well </w:t>
      </w:r>
      <w:r w:rsidRPr="007C6536">
        <w:rPr>
          <w:rFonts w:ascii="Arial" w:hAnsi="Arial" w:cs="Arial"/>
          <w:sz w:val="22"/>
          <w:szCs w:val="22"/>
          <w:highlight w:val="cyan"/>
        </w:rPr>
        <w:t xml:space="preserve">as an introduction into Singapore in </w:t>
      </w:r>
      <w:r w:rsidRPr="007C6536">
        <w:rPr>
          <w:rFonts w:ascii="Arial" w:hAnsi="Arial" w:cs="Arial"/>
          <w:sz w:val="22"/>
          <w:szCs w:val="22"/>
          <w:highlight w:val="cyan"/>
        </w:rPr>
        <w:lastRenderedPageBreak/>
        <w:t>2011, which is seen to cluster with viruses isolated from Viet Nam in 2011</w:t>
      </w:r>
      <w:r w:rsidRPr="007C6536">
        <w:rPr>
          <w:rFonts w:ascii="Arial" w:hAnsi="Arial" w:cs="Arial"/>
          <w:sz w:val="22"/>
          <w:szCs w:val="22"/>
        </w:rPr>
        <w:t xml:space="preserve">. The next sub-lineage consists of viruses from Thailand during the 1990’s and early 2000’s, as well as a Myanmar cluster of sequences from 2013-2015. A </w:t>
      </w:r>
      <w:r w:rsidRPr="007C6536">
        <w:rPr>
          <w:rFonts w:ascii="Arial" w:hAnsi="Arial" w:cs="Arial"/>
          <w:sz w:val="22"/>
          <w:szCs w:val="22"/>
          <w:highlight w:val="cyan"/>
        </w:rPr>
        <w:t>single introduction into Singapore during 2014 appears to cluster with these viruses in Myanmar, alongside two viruses sequenced in Thailand during 20</w:t>
      </w:r>
      <w:r w:rsidRPr="007C6536">
        <w:rPr>
          <w:rFonts w:ascii="Arial" w:hAnsi="Arial" w:cs="Arial"/>
          <w:sz w:val="22"/>
          <w:szCs w:val="22"/>
        </w:rPr>
        <w:t xml:space="preserve">13. The final sub-lineage in this genotype is mainly comprised of dengue virus sequences from Thailand, with clusters of DENV-4 from Cambodia, and small clusters from China and Indonesia. A </w:t>
      </w:r>
      <w:r w:rsidRPr="007C6536">
        <w:rPr>
          <w:rFonts w:ascii="Arial" w:hAnsi="Arial" w:cs="Arial"/>
          <w:sz w:val="22"/>
          <w:szCs w:val="22"/>
          <w:highlight w:val="cyan"/>
        </w:rPr>
        <w:t>single Singaporean isolate from 2004 can be seen to cluster within Thailand viruses from 2005 and 2006, and a second Singaporean isolate from 2009 can be found within a Cambodia cluster of viruses from 2001-20</w:t>
      </w:r>
      <w:r w:rsidRPr="007C6536">
        <w:rPr>
          <w:rFonts w:ascii="Arial" w:hAnsi="Arial" w:cs="Arial"/>
          <w:sz w:val="22"/>
          <w:szCs w:val="22"/>
        </w:rPr>
        <w:t>13.</w:t>
      </w:r>
    </w:p>
    <w:p w14:paraId="576ECFDE"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The final lineage in this genotype is a second group of genotype II viruses, comprised of 959 DENV-4 sequences isolated from countries including China, Indonesia, the Philippines, New Caledonia, French Polynesia, Singapore, and the Americas. </w:t>
      </w:r>
      <w:r w:rsidRPr="007C6536">
        <w:rPr>
          <w:rFonts w:ascii="Arial" w:hAnsi="Arial" w:cs="Arial"/>
          <w:sz w:val="22"/>
          <w:szCs w:val="22"/>
          <w:highlight w:val="cyan"/>
        </w:rPr>
        <w:t>Single introductions into Singapore occurred in 2001, 2005, 2010, 2013, and 2014, generally clustering with viruses sequenced from Indonesia, Thailand, the Philippines, and Malaysia at around the same times. Small clusters of DENV-4 sequences isolated from Singapore also appear in the years of 2010-2011, 2008-2010, 2011-2014, and 2011-2016, all clustering with sequences from Indonesia. A large Singapore cluster can also be observed from 2013</w:t>
      </w:r>
    </w:p>
    <w:p w14:paraId="51296E69" w14:textId="77777777" w:rsidR="00A86381" w:rsidRPr="007C6536" w:rsidRDefault="00A86381" w:rsidP="007C6536">
      <w:pPr>
        <w:spacing w:line="360" w:lineRule="auto"/>
        <w:jc w:val="both"/>
        <w:rPr>
          <w:rFonts w:ascii="Arial" w:hAnsi="Arial" w:cs="Arial"/>
          <w:sz w:val="22"/>
          <w:szCs w:val="22"/>
        </w:rPr>
      </w:pPr>
    </w:p>
    <w:p w14:paraId="3D7D882A" w14:textId="77777777" w:rsidR="00A86381" w:rsidRPr="002E7E25" w:rsidRDefault="00A86381">
      <w:pPr>
        <w:spacing w:line="360" w:lineRule="auto"/>
        <w:jc w:val="both"/>
        <w:rPr>
          <w:rFonts w:ascii="Arial" w:hAnsi="Arial" w:cs="Arial"/>
          <w:color w:val="000000" w:themeColor="text1"/>
          <w:sz w:val="22"/>
          <w:szCs w:val="22"/>
          <w:rPrChange w:id="499" w:author="Vijay Dhanasekaran" w:date="2018-04-21T17:20:00Z">
            <w:rPr>
              <w:rFonts w:ascii="Arial" w:hAnsi="Arial"/>
              <w:color w:val="000000" w:themeColor="text1"/>
            </w:rPr>
          </w:rPrChange>
        </w:rPr>
        <w:pPrChange w:id="500" w:author="Vijay Dhanasekaran" w:date="2018-04-21T17:21:00Z">
          <w:pPr>
            <w:pStyle w:val="Heading2"/>
            <w:spacing w:line="360" w:lineRule="auto"/>
          </w:pPr>
        </w:pPrChange>
      </w:pPr>
      <w:bookmarkStart w:id="501" w:name="_Toc383177818"/>
      <w:r w:rsidRPr="002E7E25">
        <w:rPr>
          <w:rFonts w:ascii="Arial" w:hAnsi="Arial" w:cs="Arial"/>
          <w:color w:val="000000" w:themeColor="text1"/>
          <w:sz w:val="22"/>
          <w:szCs w:val="22"/>
          <w:rPrChange w:id="502" w:author="Vijay Dhanasekaran" w:date="2018-04-21T17:20:00Z">
            <w:rPr>
              <w:rFonts w:ascii="Arial" w:hAnsi="Arial"/>
              <w:b w:val="0"/>
              <w:bCs w:val="0"/>
              <w:color w:val="000000" w:themeColor="text1"/>
            </w:rPr>
          </w:rPrChange>
        </w:rPr>
        <w:t>Molecular Clock Analysis</w:t>
      </w:r>
      <w:bookmarkEnd w:id="501"/>
    </w:p>
    <w:p w14:paraId="13DD7AD1" w14:textId="77777777" w:rsidR="00A86381" w:rsidRPr="002E7E25" w:rsidRDefault="00A86381">
      <w:pPr>
        <w:spacing w:line="360" w:lineRule="auto"/>
        <w:jc w:val="both"/>
        <w:rPr>
          <w:rFonts w:ascii="Arial" w:hAnsi="Arial" w:cs="Arial"/>
          <w:color w:val="000000" w:themeColor="text1"/>
          <w:sz w:val="22"/>
          <w:szCs w:val="22"/>
        </w:rPr>
        <w:pPrChange w:id="503" w:author="Vijay Dhanasekaran" w:date="2018-04-21T17:21:00Z">
          <w:pPr>
            <w:pStyle w:val="EndNoteBibliography"/>
            <w:spacing w:line="360" w:lineRule="auto"/>
            <w:ind w:right="-64"/>
            <w:jc w:val="both"/>
          </w:pPr>
        </w:pPrChange>
      </w:pPr>
      <w:r w:rsidRPr="002E7E25">
        <w:rPr>
          <w:rFonts w:ascii="Arial" w:hAnsi="Arial" w:cs="Arial"/>
          <w:color w:val="000000" w:themeColor="text1"/>
          <w:sz w:val="22"/>
          <w:szCs w:val="22"/>
        </w:rPr>
        <w:t xml:space="preserve">Each of the subsampled genotypes underwent Bayesian molecular clock and skyride analysis to determine the rate of nucleotide substitution, as well as time to most recent common ancestor (TMRCA). </w:t>
      </w:r>
      <w:commentRangeStart w:id="504"/>
      <w:r w:rsidRPr="002E7E25">
        <w:rPr>
          <w:rFonts w:ascii="Arial" w:hAnsi="Arial" w:cs="Arial"/>
          <w:color w:val="000000" w:themeColor="text1"/>
          <w:sz w:val="22"/>
          <w:szCs w:val="22"/>
        </w:rPr>
        <w:t>Unfortunately, the DENV-1 subsamples dataset did not reach convergence (assessed in Tracer v.1.6). Thus, the results of this analysis could not be considered to be reliable, and further or repeated analysis could not be performed on this dataset due to time constraints.</w:t>
      </w:r>
      <w:commentRangeEnd w:id="504"/>
      <w:r w:rsidRPr="002E7E25">
        <w:rPr>
          <w:rStyle w:val="CommentReference"/>
          <w:rFonts w:ascii="Arial" w:hAnsi="Arial" w:cs="Arial"/>
          <w:sz w:val="22"/>
          <w:szCs w:val="22"/>
          <w:rPrChange w:id="505" w:author="Vijay Dhanasekaran" w:date="2018-04-21T17:20:00Z">
            <w:rPr>
              <w:rStyle w:val="CommentReference"/>
            </w:rPr>
          </w:rPrChange>
        </w:rPr>
        <w:commentReference w:id="504"/>
      </w:r>
    </w:p>
    <w:p w14:paraId="32BD694F" w14:textId="77777777" w:rsidR="00A86381" w:rsidRPr="002E7E25" w:rsidRDefault="00A86381">
      <w:pPr>
        <w:spacing w:line="360" w:lineRule="auto"/>
        <w:jc w:val="both"/>
        <w:rPr>
          <w:rFonts w:ascii="Arial" w:hAnsi="Arial" w:cs="Arial"/>
          <w:color w:val="000000" w:themeColor="text1"/>
          <w:sz w:val="22"/>
          <w:szCs w:val="22"/>
        </w:rPr>
        <w:pPrChange w:id="506" w:author="Vijay Dhanasekaran" w:date="2018-04-21T17:21:00Z">
          <w:pPr>
            <w:pStyle w:val="EndNoteBibliography"/>
            <w:spacing w:line="360" w:lineRule="auto"/>
            <w:ind w:right="-64"/>
            <w:jc w:val="both"/>
          </w:pPr>
        </w:pPrChange>
      </w:pPr>
    </w:p>
    <w:p w14:paraId="277DDD2F" w14:textId="77777777" w:rsidR="00A86381" w:rsidRPr="002E7E25" w:rsidRDefault="00A86381">
      <w:pPr>
        <w:spacing w:line="360" w:lineRule="auto"/>
        <w:jc w:val="both"/>
        <w:rPr>
          <w:rFonts w:ascii="Arial" w:hAnsi="Arial" w:cs="Arial"/>
          <w:color w:val="000000" w:themeColor="text1"/>
          <w:sz w:val="22"/>
          <w:szCs w:val="22"/>
          <w:rPrChange w:id="507" w:author="Vijay Dhanasekaran" w:date="2018-04-21T17:20:00Z">
            <w:rPr>
              <w:rFonts w:ascii="Arial" w:hAnsi="Arial"/>
              <w:color w:val="000000" w:themeColor="text1"/>
            </w:rPr>
          </w:rPrChange>
        </w:rPr>
        <w:pPrChange w:id="508" w:author="Vijay Dhanasekaran" w:date="2018-04-21T17:21:00Z">
          <w:pPr>
            <w:pStyle w:val="Heading3"/>
            <w:spacing w:line="360" w:lineRule="auto"/>
          </w:pPr>
        </w:pPrChange>
      </w:pPr>
      <w:bookmarkStart w:id="509" w:name="_Toc383177819"/>
      <w:r w:rsidRPr="002E7E25">
        <w:rPr>
          <w:rFonts w:ascii="Arial" w:hAnsi="Arial" w:cs="Arial"/>
          <w:color w:val="000000" w:themeColor="text1"/>
          <w:sz w:val="22"/>
          <w:szCs w:val="22"/>
          <w:rPrChange w:id="510" w:author="Vijay Dhanasekaran" w:date="2018-04-21T17:20:00Z">
            <w:rPr>
              <w:rFonts w:ascii="Arial" w:hAnsi="Arial"/>
              <w:b w:val="0"/>
              <w:bCs w:val="0"/>
              <w:color w:val="000000" w:themeColor="text1"/>
            </w:rPr>
          </w:rPrChange>
        </w:rPr>
        <w:t>DENV-2</w:t>
      </w:r>
      <w:bookmarkEnd w:id="509"/>
    </w:p>
    <w:p w14:paraId="229B139E" w14:textId="77777777" w:rsidR="00A86381" w:rsidRPr="007C6536" w:rsidRDefault="00A86381">
      <w:pPr>
        <w:spacing w:line="360" w:lineRule="auto"/>
        <w:jc w:val="both"/>
        <w:rPr>
          <w:rFonts w:ascii="Arial" w:hAnsi="Arial" w:cs="Arial"/>
          <w:color w:val="000000" w:themeColor="text1"/>
          <w:sz w:val="22"/>
          <w:szCs w:val="22"/>
        </w:rPr>
        <w:pPrChange w:id="511" w:author="Vijay Dhanasekaran" w:date="2018-04-21T17:21:00Z">
          <w:pPr>
            <w:pStyle w:val="EndNoteBibliography"/>
            <w:spacing w:line="360" w:lineRule="auto"/>
            <w:ind w:right="-64"/>
            <w:jc w:val="both"/>
          </w:pPr>
        </w:pPrChange>
      </w:pPr>
      <w:r w:rsidRPr="002E7E25">
        <w:rPr>
          <w:rFonts w:ascii="Arial" w:hAnsi="Arial" w:cs="Arial"/>
          <w:color w:val="000000" w:themeColor="text1"/>
          <w:sz w:val="22"/>
          <w:szCs w:val="22"/>
        </w:rPr>
        <w:t xml:space="preserve">The Cosmopolitan genotype of DENV-2 was subsampled for molecular clock analysis, as it contained the majority of Singapore isolates. The maximum clade credibility (MCC) tree can be seen in Figure 7. In comparison to the DENV-2 phylogenetic tree in Figure 2, similar topology can be observed in the subsampled MCC tree. The mean rate of nucleotide substitution per site for this dataset is 1.17 x 10-3. The TMRCA for this DENV-2 lineage was estimated to be 1968, 48 years before the most recent sample in 2016, with a 95% highest posterior density (HPD) interval of between 45 – 52 years (1964 – 1971). The oldest </w:t>
      </w:r>
      <w:r w:rsidRPr="002E7E25">
        <w:rPr>
          <w:rFonts w:ascii="Arial" w:hAnsi="Arial" w:cs="Arial"/>
          <w:color w:val="000000" w:themeColor="text1"/>
          <w:sz w:val="22"/>
          <w:szCs w:val="22"/>
        </w:rPr>
        <w:lastRenderedPageBreak/>
        <w:t xml:space="preserve">Singapore sequences in this MCC tree were isolated in 2007. The majority of Singapore isolates formed monophyletic clades within the </w:t>
      </w:r>
      <w:r w:rsidRPr="007C6536">
        <w:rPr>
          <w:rFonts w:ascii="Arial" w:hAnsi="Arial" w:cs="Arial"/>
          <w:color w:val="000000" w:themeColor="text1"/>
          <w:sz w:val="22"/>
          <w:szCs w:val="22"/>
        </w:rPr>
        <w:t>tree (Figure 7), with single isolates and small clusters generally clustering alongside Indonesian and other Southeast Asian sequences. The posterior probability values for each of the clades in Figure 7 are high, supporting the clustering pattern of the majority of sequences subsampled from DENV-2. An obvious association between genetic distance and time of sampling can also be observed in the MCC tree, suggesting a very strong temporal structure in this data.</w:t>
      </w:r>
    </w:p>
    <w:p w14:paraId="324C4913" w14:textId="77777777" w:rsidR="00A86381" w:rsidRPr="007C6536" w:rsidRDefault="00A86381">
      <w:pPr>
        <w:spacing w:line="360" w:lineRule="auto"/>
        <w:jc w:val="both"/>
        <w:rPr>
          <w:rFonts w:ascii="Arial" w:hAnsi="Arial" w:cs="Arial"/>
          <w:color w:val="000000" w:themeColor="text1"/>
          <w:sz w:val="22"/>
          <w:szCs w:val="22"/>
        </w:rPr>
        <w:pPrChange w:id="512" w:author="Vijay Dhanasekaran" w:date="2018-04-21T17:21:00Z">
          <w:pPr>
            <w:pStyle w:val="EndNoteBibliography"/>
            <w:spacing w:line="360" w:lineRule="auto"/>
            <w:ind w:right="-64"/>
            <w:jc w:val="both"/>
          </w:pPr>
        </w:pPrChange>
      </w:pPr>
      <w:r w:rsidRPr="007C6536">
        <w:rPr>
          <w:rFonts w:ascii="Arial" w:hAnsi="Arial" w:cs="Arial"/>
          <w:color w:val="000000" w:themeColor="text1"/>
          <w:sz w:val="22"/>
          <w:szCs w:val="22"/>
        </w:rPr>
        <w:t>Figure 8 depicts the Bayesian skyride plot of the same DENV-2 dataset. An increase in relative genetic diversity of these virus isolates can be seen to begin in the early 1990’s, before a peak in 1994. Following a minor bottleneck, another peak in genetic diversity arises in 2004 followed by a period of sustained decrease in diversity.</w:t>
      </w:r>
    </w:p>
    <w:p w14:paraId="339C2BFB" w14:textId="77777777" w:rsidR="00A86381" w:rsidRPr="002E7E25" w:rsidRDefault="00A86381">
      <w:pPr>
        <w:spacing w:line="360" w:lineRule="auto"/>
        <w:jc w:val="both"/>
        <w:rPr>
          <w:rFonts w:ascii="Arial" w:hAnsi="Arial" w:cs="Arial"/>
          <w:color w:val="000000" w:themeColor="text1"/>
          <w:sz w:val="22"/>
          <w:szCs w:val="22"/>
          <w:rPrChange w:id="513" w:author="Vijay Dhanasekaran" w:date="2018-04-21T17:20:00Z">
            <w:rPr>
              <w:rFonts w:ascii="Arial" w:hAnsi="Arial"/>
              <w:color w:val="000000" w:themeColor="text1"/>
            </w:rPr>
          </w:rPrChange>
        </w:rPr>
        <w:pPrChange w:id="514" w:author="Vijay Dhanasekaran" w:date="2018-04-21T17:21:00Z">
          <w:pPr>
            <w:pStyle w:val="Heading3"/>
            <w:spacing w:line="360" w:lineRule="auto"/>
          </w:pPr>
        </w:pPrChange>
      </w:pPr>
      <w:bookmarkStart w:id="515" w:name="_Toc383177820"/>
      <w:r w:rsidRPr="002E7E25">
        <w:rPr>
          <w:rFonts w:ascii="Arial" w:hAnsi="Arial" w:cs="Arial"/>
          <w:color w:val="000000" w:themeColor="text1"/>
          <w:sz w:val="22"/>
          <w:szCs w:val="22"/>
          <w:rPrChange w:id="516" w:author="Vijay Dhanasekaran" w:date="2018-04-21T17:20:00Z">
            <w:rPr>
              <w:rFonts w:ascii="Arial" w:hAnsi="Arial"/>
              <w:b w:val="0"/>
              <w:bCs w:val="0"/>
              <w:color w:val="000000" w:themeColor="text1"/>
            </w:rPr>
          </w:rPrChange>
        </w:rPr>
        <w:t>DENV-3</w:t>
      </w:r>
      <w:bookmarkEnd w:id="515"/>
    </w:p>
    <w:p w14:paraId="094FFA01" w14:textId="77777777" w:rsidR="00A86381" w:rsidRPr="002E7E25" w:rsidRDefault="00A86381" w:rsidP="002E7E25">
      <w:pPr>
        <w:spacing w:line="360" w:lineRule="auto"/>
        <w:jc w:val="both"/>
        <w:rPr>
          <w:rFonts w:ascii="Arial" w:hAnsi="Arial" w:cs="Arial"/>
          <w:sz w:val="22"/>
          <w:szCs w:val="22"/>
        </w:rPr>
      </w:pPr>
      <w:r w:rsidRPr="002E7E25">
        <w:rPr>
          <w:rFonts w:ascii="Arial" w:hAnsi="Arial" w:cs="Arial"/>
          <w:sz w:val="22"/>
          <w:szCs w:val="22"/>
        </w:rPr>
        <w:t xml:space="preserve">The subsampled population of DENV-3 virus isolates did not quite meet convergence following Bayesian analysis, however, it was close enough that it could still be considered useful for this project. </w:t>
      </w:r>
    </w:p>
    <w:p w14:paraId="5C36A638" w14:textId="77777777" w:rsidR="00A86381" w:rsidRPr="007C6536" w:rsidRDefault="00A86381" w:rsidP="002E7E25">
      <w:pPr>
        <w:spacing w:line="360" w:lineRule="auto"/>
        <w:jc w:val="both"/>
        <w:rPr>
          <w:rFonts w:ascii="Arial" w:hAnsi="Arial" w:cs="Arial"/>
          <w:sz w:val="22"/>
          <w:szCs w:val="22"/>
        </w:rPr>
      </w:pPr>
      <w:r w:rsidRPr="002E7E25">
        <w:rPr>
          <w:rFonts w:ascii="Arial" w:hAnsi="Arial" w:cs="Arial"/>
          <w:sz w:val="22"/>
          <w:szCs w:val="22"/>
        </w:rPr>
        <w:t>Despite not meeting convergence (Tree model root height ESS was 162), a maximum clade credibility tree and Bayesian skyride plot were generated from this DENV-3 subsampled dataset due to the results appearing reliable (assessed in Tracer v1.6.0) (Figures 9 and 10). The</w:t>
      </w:r>
      <w:r w:rsidRPr="007C6536">
        <w:rPr>
          <w:rFonts w:ascii="Arial" w:hAnsi="Arial" w:cs="Arial"/>
          <w:sz w:val="22"/>
          <w:szCs w:val="22"/>
        </w:rPr>
        <w:t xml:space="preserve"> mean rate of nucleotide substitution for this dataset was determined to be 9.95 x 10-4 per site. The TMRCA for this DENV-3 dataset is approximated to be 1961, 54 years before the most recent sample was isolate. The 95% HPD interval estimates TMRCA to be between 52 and 57 years ago (1958-1963). The MCC tree in Figure 9 shows Singapore viruses are interspersed throughout the tree, with two monophyletic clades forming at around the year 2000, and another in 2011-2013. High posterior probability values (0.71-1.0) at the majority of the nodes indicate full resolution of the branches, and a high degree of confidence at each of the nodes</w:t>
      </w:r>
    </w:p>
    <w:p w14:paraId="3793927A"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 xml:space="preserve">. </w:t>
      </w:r>
    </w:p>
    <w:p w14:paraId="33672DE2" w14:textId="77777777" w:rsidR="00A86381" w:rsidRPr="007C6536" w:rsidRDefault="00A86381" w:rsidP="007C6536">
      <w:pPr>
        <w:spacing w:line="360" w:lineRule="auto"/>
        <w:jc w:val="both"/>
        <w:rPr>
          <w:rFonts w:ascii="Arial" w:hAnsi="Arial" w:cs="Arial"/>
          <w:sz w:val="22"/>
          <w:szCs w:val="22"/>
        </w:rPr>
      </w:pPr>
      <w:r w:rsidRPr="007C6536">
        <w:rPr>
          <w:rFonts w:ascii="Arial" w:hAnsi="Arial" w:cs="Arial"/>
          <w:sz w:val="22"/>
          <w:szCs w:val="22"/>
        </w:rPr>
        <w:t>The resultant plot from the Bayesian skyride analysis performed on this dataset reveals the relative genetic diversity of this sample of DENV-3 viruses has slowly increased over time since the early 1960’s (Figure 10).  Virus divergence was at its peak in 2002/2003. This coincides with the results shown in the MCC tree for the first monophyletic clade from Singapore forming during the earl 2000’s (Figure 9).</w:t>
      </w:r>
    </w:p>
    <w:p w14:paraId="18580F98" w14:textId="77777777" w:rsidR="00A86381" w:rsidRPr="002E7E25" w:rsidRDefault="00A86381">
      <w:pPr>
        <w:spacing w:line="360" w:lineRule="auto"/>
        <w:jc w:val="both"/>
        <w:rPr>
          <w:rFonts w:ascii="Arial" w:hAnsi="Arial" w:cs="Arial"/>
          <w:color w:val="000000" w:themeColor="text1"/>
          <w:sz w:val="22"/>
          <w:szCs w:val="22"/>
          <w:rPrChange w:id="517" w:author="Vijay Dhanasekaran" w:date="2018-04-21T17:20:00Z">
            <w:rPr>
              <w:rFonts w:ascii="Arial" w:hAnsi="Arial"/>
              <w:color w:val="000000" w:themeColor="text1"/>
            </w:rPr>
          </w:rPrChange>
        </w:rPr>
        <w:pPrChange w:id="518" w:author="Vijay Dhanasekaran" w:date="2018-04-21T17:21:00Z">
          <w:pPr>
            <w:pStyle w:val="Heading3"/>
            <w:spacing w:line="360" w:lineRule="auto"/>
          </w:pPr>
        </w:pPrChange>
      </w:pPr>
      <w:bookmarkStart w:id="519" w:name="_Toc383177821"/>
      <w:r w:rsidRPr="002E7E25">
        <w:rPr>
          <w:rFonts w:ascii="Arial" w:hAnsi="Arial" w:cs="Arial"/>
          <w:color w:val="000000" w:themeColor="text1"/>
          <w:sz w:val="22"/>
          <w:szCs w:val="22"/>
          <w:rPrChange w:id="520" w:author="Vijay Dhanasekaran" w:date="2018-04-21T17:20:00Z">
            <w:rPr>
              <w:rFonts w:ascii="Arial" w:hAnsi="Arial"/>
              <w:b w:val="0"/>
              <w:bCs w:val="0"/>
              <w:color w:val="000000" w:themeColor="text1"/>
            </w:rPr>
          </w:rPrChange>
        </w:rPr>
        <w:t>DENV-4</w:t>
      </w:r>
      <w:bookmarkEnd w:id="519"/>
    </w:p>
    <w:p w14:paraId="055B018E" w14:textId="7AC23131" w:rsidR="00A86381" w:rsidRPr="007C6536" w:rsidRDefault="00A86381">
      <w:pPr>
        <w:spacing w:line="360" w:lineRule="auto"/>
        <w:jc w:val="both"/>
        <w:rPr>
          <w:rFonts w:ascii="Arial" w:hAnsi="Arial" w:cs="Arial"/>
          <w:sz w:val="22"/>
          <w:szCs w:val="22"/>
        </w:rPr>
        <w:pPrChange w:id="521" w:author="Vijay Dhanasekaran" w:date="2018-04-21T17:21:00Z">
          <w:pPr>
            <w:pStyle w:val="EndNoteBibliography"/>
            <w:keepNext/>
            <w:spacing w:line="360" w:lineRule="auto"/>
            <w:ind w:right="42"/>
            <w:jc w:val="both"/>
          </w:pPr>
        </w:pPrChange>
      </w:pPr>
      <w:r w:rsidRPr="002E7E25">
        <w:rPr>
          <w:rFonts w:ascii="Arial" w:hAnsi="Arial" w:cs="Arial"/>
          <w:sz w:val="22"/>
          <w:szCs w:val="22"/>
        </w:rPr>
        <w:lastRenderedPageBreak/>
        <w:t xml:space="preserve">Sequences from Genotype IIb were subsampled from the DENV-4 envelope dataset, due to the predominance of Singapore isolates within this genotype. Singapore isolates within the time-based maximum clade credibility tree (Figure 9) can be observed in three clusters, as well as single isolates that are interspersed within the tree. Two of the clusters are seen to be forming monophyletic lineages. The mean rate of nucleotide substitutions for these sequences was estimated to be 1.61 x 10-3 per site, per year. This estimate of evolutionary rates for DENV-4 is similar to estimates shown by Sasmono </w:t>
      </w:r>
      <w:r w:rsidRPr="007C6536">
        <w:rPr>
          <w:rFonts w:ascii="Arial" w:hAnsi="Arial" w:cs="Arial"/>
          <w:i/>
          <w:sz w:val="22"/>
          <w:szCs w:val="22"/>
        </w:rPr>
        <w:t>et. al</w:t>
      </w:r>
      <w:r w:rsidRPr="007C6536">
        <w:rPr>
          <w:rFonts w:ascii="Arial" w:hAnsi="Arial" w:cs="Arial"/>
          <w:sz w:val="22"/>
          <w:szCs w:val="22"/>
        </w:rPr>
        <w:t xml:space="preserve">. (2015), who estimated DENV-4 to be evolving at between 1.5 x 10-4 and -0.8 x 10-3 substitutions per site per year </w:t>
      </w:r>
      <w:r w:rsidRPr="007C6536">
        <w:rPr>
          <w:rFonts w:ascii="Arial" w:hAnsi="Arial" w:cs="Arial"/>
          <w:sz w:val="22"/>
          <w:szCs w:val="22"/>
        </w:rPr>
        <w:fldChar w:fldCharType="begin">
          <w:fldData xml:space="preserve">PEVuZE5vdGU+PENpdGU+PEF1dGhvcj5TYXNtb25vPC9BdXRob3I+PFllYXI+MjAxNTwvWWVhcj48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PEVuZE5vdGU+PENpdGU+PEF1dGhvcj5TYXNtb25vPC9BdXRob3I+PFllYXI+MjAxNTwvWWVhcj48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7C6536">
        <w:rPr>
          <w:rFonts w:ascii="Arial" w:hAnsi="Arial" w:cs="Arial"/>
          <w:sz w:val="22"/>
          <w:szCs w:val="22"/>
        </w:rPr>
      </w:r>
      <w:r w:rsidRPr="007C6536">
        <w:rPr>
          <w:rFonts w:ascii="Arial" w:hAnsi="Arial" w:cs="Arial"/>
          <w:sz w:val="22"/>
          <w:szCs w:val="22"/>
        </w:rPr>
        <w:fldChar w:fldCharType="separate"/>
      </w:r>
      <w:r w:rsidR="001E4940" w:rsidRPr="007C6536">
        <w:rPr>
          <w:rFonts w:ascii="Arial" w:hAnsi="Arial" w:cs="Arial"/>
          <w:noProof/>
          <w:sz w:val="22"/>
          <w:szCs w:val="22"/>
        </w:rPr>
        <w:t>(56)</w:t>
      </w:r>
      <w:r w:rsidRPr="007C6536">
        <w:rPr>
          <w:rFonts w:ascii="Arial" w:hAnsi="Arial" w:cs="Arial"/>
          <w:sz w:val="22"/>
          <w:szCs w:val="22"/>
        </w:rPr>
        <w:fldChar w:fldCharType="end"/>
      </w:r>
      <w:r w:rsidRPr="007C6536">
        <w:rPr>
          <w:rFonts w:ascii="Arial" w:hAnsi="Arial" w:cs="Arial"/>
          <w:sz w:val="22"/>
          <w:szCs w:val="22"/>
        </w:rPr>
        <w:t xml:space="preserve">. However, other studies have shown evolutionary rates of approximately 7.8 x 10-4 substitutions per site per year </w:t>
      </w:r>
      <w:r w:rsidRPr="007C6536">
        <w:rPr>
          <w:rFonts w:ascii="Arial" w:hAnsi="Arial" w:cs="Arial"/>
          <w:sz w:val="22"/>
          <w:szCs w:val="22"/>
        </w:rPr>
        <w:fldChar w:fldCharType="begin"/>
      </w:r>
      <w:r w:rsidR="001E4940" w:rsidRPr="007C6536">
        <w:rPr>
          <w:rFonts w:ascii="Arial" w:hAnsi="Arial" w:cs="Arial"/>
          <w:sz w:val="22"/>
          <w:szCs w:val="22"/>
        </w:rPr>
        <w:instrText xml:space="preserve"> ADDIN EN.CITE &lt;EndNote&gt;&lt;Cite&gt;&lt;Author&gt;Costa&lt;/Author&gt;&lt;Year&gt;2012&lt;/Year&gt;&lt;RecNum&gt;334&lt;/RecNum&gt;&lt;DisplayText&gt;(57)&lt;/DisplayText&gt;&lt;record&gt;&lt;rec-number&gt;334&lt;/rec-number&gt;&lt;foreign-keys&gt;&lt;key app="EN" db-id="vxx52e0tlxppfbe0ta8vra2mrtdtv5t9sxsz" timestamp="1512086380"&gt;334&lt;/key&gt;&lt;key app="ENWeb" db-id=""&gt;0&lt;/key&gt;&lt;/foreign-keys&gt;&lt;ref-type name="Journal Article"&gt;17&lt;/ref-type&gt;&lt;contributors&gt;&lt;authors&gt;&lt;author&gt;Costa, R. L.&lt;/author&gt;&lt;author&gt;Voloch, C. M.&lt;/author&gt;&lt;author&gt;Schrago, C. G.&lt;/author&gt;&lt;/authors&gt;&lt;/contributors&gt;&lt;auth-address&gt;Laboratorio Nacional de Computacao Cientifica, Petropolis, Brazil.&lt;/auth-address&gt;&lt;titles&gt;&lt;title&gt;Comparative evolutionary epidemiology of dengue virus serotypes&lt;/title&gt;&lt;secondary-title&gt;Infect Genet Evol&lt;/secondary-title&gt;&lt;/titles&gt;&lt;periodical&gt;&lt;full-title&gt;Infect Genet Evol&lt;/full-title&gt;&lt;/periodical&gt;&lt;pages&gt;309-14&lt;/pages&gt;&lt;volume&gt;12&lt;/volume&gt;&lt;number&gt;2&lt;/number&gt;&lt;edition&gt;2012/01/10&lt;/edition&gt;&lt;keywords&gt;&lt;keyword&gt;Dengue/*epidemiology&lt;/keyword&gt;&lt;keyword&gt;Dengue Virus/*classification/*genetics&lt;/keyword&gt;&lt;keyword&gt;*Evolution, Molecular&lt;/keyword&gt;&lt;keyword&gt;Genetic Variation&lt;/keyword&gt;&lt;keyword&gt;Genetics, Population&lt;/keyword&gt;&lt;keyword&gt;Humans&lt;/keyword&gt;&lt;keyword&gt;Phylogeny&lt;/keyword&gt;&lt;keyword&gt;Phylogeography&lt;/keyword&gt;&lt;keyword&gt;Selection, Genetic&lt;/keyword&gt;&lt;keyword&gt;Serotyping&lt;/keyword&gt;&lt;keyword&gt;Viral Envelope Proteins/genetics&lt;/keyword&gt;&lt;/keywords&gt;&lt;dates&gt;&lt;year&gt;2012&lt;/year&gt;&lt;pub-dates&gt;&lt;date&gt;Mar&lt;/date&gt;&lt;/pub-dates&gt;&lt;/dates&gt;&lt;isbn&gt;1567-7257 (Electronic)&amp;#xD;1567-1348 (Linking)&lt;/isbn&gt;&lt;accession-num&gt;22226705&lt;/accession-num&gt;&lt;urls&gt;&lt;related-urls&gt;&lt;url&gt;https://www.ncbi.nlm.nih.gov/pubmed/22226705&lt;/url&gt;&lt;/related-urls&gt;&lt;/urls&gt;&lt;electronic-resource-num&gt;10.1016/j.meegid.2011.12.011&lt;/electronic-resource-num&gt;&lt;/record&gt;&lt;/Cite&gt;&lt;/EndNote&gt;</w:instrText>
      </w:r>
      <w:r w:rsidRPr="007C6536">
        <w:rPr>
          <w:rFonts w:ascii="Arial" w:hAnsi="Arial" w:cs="Arial"/>
          <w:sz w:val="22"/>
          <w:szCs w:val="22"/>
        </w:rPr>
        <w:fldChar w:fldCharType="separate"/>
      </w:r>
      <w:r w:rsidR="001E4940" w:rsidRPr="007C6536">
        <w:rPr>
          <w:rFonts w:ascii="Arial" w:hAnsi="Arial" w:cs="Arial"/>
          <w:noProof/>
          <w:sz w:val="22"/>
          <w:szCs w:val="22"/>
        </w:rPr>
        <w:t>(57)</w:t>
      </w:r>
      <w:r w:rsidRPr="007C6536">
        <w:rPr>
          <w:rFonts w:ascii="Arial" w:hAnsi="Arial" w:cs="Arial"/>
          <w:sz w:val="22"/>
          <w:szCs w:val="22"/>
        </w:rPr>
        <w:fldChar w:fldCharType="end"/>
      </w:r>
      <w:r w:rsidRPr="007C6536">
        <w:rPr>
          <w:rFonts w:ascii="Arial" w:hAnsi="Arial" w:cs="Arial"/>
          <w:sz w:val="22"/>
          <w:szCs w:val="22"/>
        </w:rPr>
        <w:t>. The TMRCA for the 333 DENV-4 envelope sequences analysed was estimated to be 1962, 53 years before the most recent sample was taken (95% HPD 1959-1966). High posterior probability values have been applied to the MCC tree (Figure 9), supporting the clustering pattern observed at the majority of the nodes.</w:t>
      </w:r>
    </w:p>
    <w:p w14:paraId="0F575511" w14:textId="77777777" w:rsidR="00A86381" w:rsidRPr="007C6536" w:rsidRDefault="00A86381">
      <w:pPr>
        <w:spacing w:line="360" w:lineRule="auto"/>
        <w:jc w:val="both"/>
        <w:rPr>
          <w:rFonts w:ascii="Arial" w:hAnsi="Arial" w:cs="Arial"/>
          <w:sz w:val="22"/>
          <w:szCs w:val="22"/>
        </w:rPr>
        <w:pPrChange w:id="522" w:author="Vijay Dhanasekaran" w:date="2018-04-21T17:21:00Z">
          <w:pPr>
            <w:pStyle w:val="EndNoteBibliography"/>
            <w:keepNext/>
            <w:spacing w:line="360" w:lineRule="auto"/>
            <w:ind w:right="42"/>
            <w:jc w:val="both"/>
          </w:pPr>
        </w:pPrChange>
      </w:pPr>
    </w:p>
    <w:p w14:paraId="246734A9" w14:textId="77777777" w:rsidR="00A86381" w:rsidRPr="007C6536" w:rsidRDefault="00A86381">
      <w:pPr>
        <w:spacing w:line="360" w:lineRule="auto"/>
        <w:jc w:val="both"/>
        <w:rPr>
          <w:rFonts w:ascii="Arial" w:hAnsi="Arial" w:cs="Arial"/>
          <w:sz w:val="22"/>
          <w:szCs w:val="22"/>
        </w:rPr>
        <w:pPrChange w:id="523" w:author="Vijay Dhanasekaran" w:date="2018-04-21T17:21:00Z">
          <w:pPr>
            <w:pStyle w:val="EndNoteBibliography"/>
            <w:keepNext/>
            <w:spacing w:line="360" w:lineRule="auto"/>
            <w:ind w:right="42"/>
            <w:jc w:val="both"/>
          </w:pPr>
        </w:pPrChange>
      </w:pPr>
      <w:r w:rsidRPr="007C6536">
        <w:rPr>
          <w:rFonts w:ascii="Arial" w:hAnsi="Arial" w:cs="Arial"/>
          <w:sz w:val="22"/>
          <w:szCs w:val="22"/>
        </w:rPr>
        <w:t xml:space="preserve">To infer the relative rate of genetic diversity within these samples, a Bayesian skyride model was used. Figure 12 shows the viruses have steadily increased in genetic divergence since the late 1970’s, continuing until around 2009. Since 2009, genetic diversity has continued to decrease, however, there is a sign that the most recent samples are beginning to diverge again, with a slight upturn seen towards the end of plot. </w:t>
      </w:r>
    </w:p>
    <w:p w14:paraId="265BF5D0" w14:textId="77777777" w:rsidR="001D0AE7" w:rsidRPr="002E7E25" w:rsidRDefault="001D0AE7">
      <w:pPr>
        <w:spacing w:line="360" w:lineRule="auto"/>
        <w:jc w:val="both"/>
        <w:rPr>
          <w:rFonts w:ascii="Arial" w:hAnsi="Arial" w:cs="Arial"/>
          <w:color w:val="000000" w:themeColor="text1"/>
          <w:sz w:val="22"/>
          <w:szCs w:val="22"/>
          <w:rPrChange w:id="524" w:author="Vijay Dhanasekaran" w:date="2018-04-21T17:20:00Z">
            <w:rPr>
              <w:rFonts w:ascii="Arial" w:hAnsi="Arial"/>
              <w:color w:val="000000" w:themeColor="text1"/>
            </w:rPr>
          </w:rPrChange>
        </w:rPr>
        <w:pPrChange w:id="525" w:author="Vijay Dhanasekaran" w:date="2018-04-21T17:21:00Z">
          <w:pPr>
            <w:pStyle w:val="Heading2"/>
            <w:spacing w:line="360" w:lineRule="auto"/>
          </w:pPr>
        </w:pPrChange>
      </w:pPr>
      <w:bookmarkStart w:id="526" w:name="_Toc383177822"/>
      <w:r w:rsidRPr="002E7E25">
        <w:rPr>
          <w:rFonts w:ascii="Arial" w:hAnsi="Arial" w:cs="Arial"/>
          <w:color w:val="000000" w:themeColor="text1"/>
          <w:sz w:val="22"/>
          <w:szCs w:val="22"/>
          <w:rPrChange w:id="527" w:author="Vijay Dhanasekaran" w:date="2018-04-21T17:20:00Z">
            <w:rPr>
              <w:rFonts w:ascii="Arial" w:hAnsi="Arial"/>
              <w:b w:val="0"/>
              <w:bCs w:val="0"/>
              <w:color w:val="000000" w:themeColor="text1"/>
            </w:rPr>
          </w:rPrChange>
        </w:rPr>
        <w:t>Selection Pressure Analysis</w:t>
      </w:r>
      <w:bookmarkEnd w:id="526"/>
    </w:p>
    <w:p w14:paraId="30F1EBCE" w14:textId="77777777" w:rsidR="001D0AE7" w:rsidRPr="002E7E25" w:rsidRDefault="001D0AE7">
      <w:pPr>
        <w:spacing w:line="360" w:lineRule="auto"/>
        <w:jc w:val="both"/>
        <w:rPr>
          <w:rFonts w:ascii="Arial" w:hAnsi="Arial" w:cs="Arial"/>
          <w:color w:val="000000" w:themeColor="text1"/>
          <w:sz w:val="22"/>
          <w:szCs w:val="22"/>
          <w:rPrChange w:id="528" w:author="Vijay Dhanasekaran" w:date="2018-04-21T17:20:00Z">
            <w:rPr>
              <w:rFonts w:ascii="Arial" w:hAnsi="Arial"/>
              <w:color w:val="000000" w:themeColor="text1"/>
            </w:rPr>
          </w:rPrChange>
        </w:rPr>
        <w:pPrChange w:id="529" w:author="Vijay Dhanasekaran" w:date="2018-04-21T17:21:00Z">
          <w:pPr>
            <w:pStyle w:val="Heading3"/>
            <w:spacing w:line="360" w:lineRule="auto"/>
          </w:pPr>
        </w:pPrChange>
      </w:pPr>
      <w:bookmarkStart w:id="530" w:name="_Toc383177823"/>
      <w:r w:rsidRPr="002E7E25">
        <w:rPr>
          <w:rFonts w:ascii="Arial" w:hAnsi="Arial" w:cs="Arial"/>
          <w:color w:val="000000" w:themeColor="text1"/>
          <w:sz w:val="22"/>
          <w:szCs w:val="22"/>
          <w:rPrChange w:id="531" w:author="Vijay Dhanasekaran" w:date="2018-04-21T17:20:00Z">
            <w:rPr>
              <w:rFonts w:ascii="Arial" w:hAnsi="Arial"/>
              <w:b w:val="0"/>
              <w:bCs w:val="0"/>
              <w:color w:val="000000" w:themeColor="text1"/>
            </w:rPr>
          </w:rPrChange>
        </w:rPr>
        <w:t>Whole Genome</w:t>
      </w:r>
      <w:bookmarkEnd w:id="530"/>
    </w:p>
    <w:p w14:paraId="4BEFFD00" w14:textId="4C04AF21" w:rsidR="001D0AE7" w:rsidRPr="007C6536" w:rsidRDefault="001D0AE7">
      <w:pPr>
        <w:spacing w:line="360" w:lineRule="auto"/>
        <w:jc w:val="both"/>
        <w:rPr>
          <w:rFonts w:ascii="Arial" w:hAnsi="Arial" w:cs="Arial"/>
          <w:sz w:val="22"/>
          <w:szCs w:val="22"/>
        </w:rPr>
        <w:pPrChange w:id="532" w:author="Vijay Dhanasekaran" w:date="2018-04-21T17:21:00Z">
          <w:pPr>
            <w:pStyle w:val="EndNoteBibliography"/>
            <w:spacing w:line="360" w:lineRule="auto"/>
            <w:jc w:val="both"/>
          </w:pPr>
        </w:pPrChange>
      </w:pPr>
      <w:r w:rsidRPr="002E7E25">
        <w:rPr>
          <w:rFonts w:ascii="Arial" w:hAnsi="Arial" w:cs="Arial"/>
          <w:sz w:val="22"/>
          <w:szCs w:val="22"/>
        </w:rPr>
        <w:t>To determine whether sites within the full genomes of Dengue serotypes I-IV were undergoing negative purifying selection or positive diversifying selection, selection pressure analyses were performed using the public webserver, Datamonkey (</w:t>
      </w:r>
      <w:r w:rsidR="005E7A85" w:rsidRPr="007C6536">
        <w:rPr>
          <w:rFonts w:ascii="Arial" w:hAnsi="Arial" w:cs="Arial"/>
          <w:sz w:val="22"/>
          <w:szCs w:val="22"/>
          <w:rPrChange w:id="533" w:author="Vijay Dhanasekaran" w:date="2018-04-21T17:20:00Z">
            <w:rPr>
              <w:rStyle w:val="Hyperlink"/>
              <w:rFonts w:ascii="Arial" w:hAnsi="Arial" w:cs="Arial"/>
              <w:sz w:val="22"/>
              <w:szCs w:val="22"/>
            </w:rPr>
          </w:rPrChange>
        </w:rPr>
        <w:fldChar w:fldCharType="begin"/>
      </w:r>
      <w:r w:rsidR="005E7A85" w:rsidRPr="002E7E25">
        <w:rPr>
          <w:rFonts w:ascii="Arial" w:hAnsi="Arial" w:cs="Arial"/>
          <w:sz w:val="22"/>
          <w:szCs w:val="22"/>
          <w:rPrChange w:id="534" w:author="Vijay Dhanasekaran" w:date="2018-04-21T17:20:00Z">
            <w:rPr/>
          </w:rPrChange>
        </w:rPr>
        <w:instrText xml:space="preserve"> HYPERLINK "http://datamonkey.org" </w:instrText>
      </w:r>
      <w:r w:rsidR="005E7A85" w:rsidRPr="007C6536">
        <w:rPr>
          <w:rFonts w:ascii="Arial" w:hAnsi="Arial" w:cs="Arial"/>
          <w:sz w:val="22"/>
          <w:szCs w:val="22"/>
          <w:rPrChange w:id="535"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http://datamonkey.org</w:t>
      </w:r>
      <w:r w:rsidR="005E7A85" w:rsidRPr="007C6536">
        <w:rPr>
          <w:rStyle w:val="Hyperlink"/>
          <w:rFonts w:ascii="Arial" w:hAnsi="Arial" w:cs="Arial"/>
          <w:sz w:val="22"/>
          <w:szCs w:val="22"/>
        </w:rPr>
        <w:fldChar w:fldCharType="end"/>
      </w:r>
      <w:r w:rsidRPr="007C6536">
        <w:rPr>
          <w:rFonts w:ascii="Arial" w:hAnsi="Arial" w:cs="Arial"/>
          <w:sz w:val="22"/>
          <w:szCs w:val="22"/>
        </w:rPr>
        <w:t xml:space="preserve">). The total number of sites within each genome undergoing selection pressure is measured by the test statistic dN/dS, where dN is the number of non-synonymous substitutions per non-synonymous site, and dS is the number of synonymous substitutions per synonymous site </w:t>
      </w:r>
      <w:r w:rsidRPr="007C6536">
        <w:rPr>
          <w:rFonts w:ascii="Arial" w:hAnsi="Arial" w:cs="Arial"/>
          <w:sz w:val="22"/>
          <w:szCs w:val="22"/>
        </w:rPr>
        <w:fldChar w:fldCharType="begin">
          <w:fldData xml:space="preserve">PEVuZE5vdGU+PENpdGU+PEF1dGhvcj5BcmFmYTwvQXV0aG9yPjxZZWFyPjIwMTY8L1llYXI+PFJl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PEVuZE5vdGU+PENpdGU+PEF1dGhvcj5BcmFmYTwvQXV0aG9yPjxZZWFyPjIwMTY8L1llYXI+PFJl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7C6536">
        <w:rPr>
          <w:rFonts w:ascii="Arial" w:hAnsi="Arial" w:cs="Arial"/>
          <w:sz w:val="22"/>
          <w:szCs w:val="22"/>
        </w:rPr>
      </w:r>
      <w:r w:rsidRPr="007C6536">
        <w:rPr>
          <w:rFonts w:ascii="Arial" w:hAnsi="Arial" w:cs="Arial"/>
          <w:sz w:val="22"/>
          <w:szCs w:val="22"/>
        </w:rPr>
        <w:fldChar w:fldCharType="separate"/>
      </w:r>
      <w:r w:rsidR="001E4940" w:rsidRPr="007C6536">
        <w:rPr>
          <w:rFonts w:ascii="Arial" w:hAnsi="Arial" w:cs="Arial"/>
          <w:noProof/>
          <w:sz w:val="22"/>
          <w:szCs w:val="22"/>
        </w:rPr>
        <w:t>(58, 59)</w:t>
      </w:r>
      <w:r w:rsidRPr="007C6536">
        <w:rPr>
          <w:rFonts w:ascii="Arial" w:hAnsi="Arial" w:cs="Arial"/>
          <w:sz w:val="22"/>
          <w:szCs w:val="22"/>
        </w:rPr>
        <w:fldChar w:fldCharType="end"/>
      </w:r>
      <w:r w:rsidRPr="007C6536">
        <w:rPr>
          <w:rFonts w:ascii="Arial" w:hAnsi="Arial" w:cs="Arial"/>
          <w:sz w:val="22"/>
          <w:szCs w:val="22"/>
        </w:rPr>
        <w:t xml:space="preserve">. Four different methods available on the Datamonkey public web server were utilized for this analysis. These were Single Likelihood Ancestor Counting (SLAC), Internal Fixed-Effects Likelihood (IFEL), Mixed Effects Model of Evolution (MEME), and Fast Unconstrained Bayesian AppRoximation (FUBAR). </w:t>
      </w:r>
    </w:p>
    <w:p w14:paraId="50C9C78F" w14:textId="77777777" w:rsidR="001D0AE7" w:rsidRPr="007C6536" w:rsidRDefault="001D0AE7">
      <w:pPr>
        <w:spacing w:line="360" w:lineRule="auto"/>
        <w:jc w:val="both"/>
        <w:rPr>
          <w:rFonts w:ascii="Arial" w:hAnsi="Arial" w:cs="Arial"/>
          <w:sz w:val="22"/>
          <w:szCs w:val="22"/>
        </w:rPr>
        <w:pPrChange w:id="536" w:author="Vijay Dhanasekaran" w:date="2018-04-21T17:21:00Z">
          <w:pPr>
            <w:pStyle w:val="EndNoteBibliography"/>
            <w:spacing w:line="360" w:lineRule="auto"/>
            <w:jc w:val="both"/>
          </w:pPr>
        </w:pPrChange>
      </w:pPr>
    </w:p>
    <w:p w14:paraId="67F99BA1" w14:textId="262541D0" w:rsidR="00CE6B05" w:rsidRPr="007C6536" w:rsidRDefault="001D0AE7">
      <w:pPr>
        <w:spacing w:line="360" w:lineRule="auto"/>
        <w:jc w:val="both"/>
        <w:rPr>
          <w:rFonts w:ascii="Arial" w:hAnsi="Arial" w:cs="Arial"/>
          <w:sz w:val="22"/>
          <w:szCs w:val="22"/>
        </w:rPr>
        <w:pPrChange w:id="537" w:author="Vijay Dhanasekaran" w:date="2018-04-21T17:21:00Z">
          <w:pPr>
            <w:pStyle w:val="EndNoteBibliography"/>
            <w:spacing w:line="360" w:lineRule="auto"/>
            <w:jc w:val="both"/>
          </w:pPr>
        </w:pPrChange>
      </w:pPr>
      <w:r w:rsidRPr="007C6536">
        <w:rPr>
          <w:rFonts w:ascii="Arial" w:hAnsi="Arial" w:cs="Arial"/>
          <w:sz w:val="22"/>
          <w:szCs w:val="22"/>
        </w:rPr>
        <w:t xml:space="preserve">The results for each of these methods are depicted in Table 2. The majority of Dengue viruses analysed from each of the Dengue serotypes were shown to be undergoing negative </w:t>
      </w:r>
      <w:r w:rsidRPr="007C6536">
        <w:rPr>
          <w:rFonts w:ascii="Arial" w:hAnsi="Arial" w:cs="Arial"/>
          <w:sz w:val="22"/>
          <w:szCs w:val="22"/>
        </w:rPr>
        <w:lastRenderedPageBreak/>
        <w:t xml:space="preserve">or purifying selection, which has also been shown in previous studies </w:t>
      </w:r>
      <w:r w:rsidRPr="007C6536">
        <w:rPr>
          <w:rFonts w:ascii="Arial" w:hAnsi="Arial" w:cs="Arial"/>
          <w:sz w:val="22"/>
          <w:szCs w:val="22"/>
        </w:rPr>
        <w:fldChar w:fldCharType="begin">
          <w:fldData xml:space="preserve">PEVuZE5vdGU+PENpdGU+PEF1dGhvcj5Db3N0YTwvQXV0aG9yPjxZZWFyPjIwMTI8L1llYXI+PFJl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PEVuZE5vdGU+PENpdGU+PEF1dGhvcj5Db3N0YTwvQXV0aG9yPjxZZWFyPjIwMTI8L1llYXI+PFJl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7C6536">
        <w:rPr>
          <w:rFonts w:ascii="Arial" w:hAnsi="Arial" w:cs="Arial"/>
          <w:sz w:val="22"/>
          <w:szCs w:val="22"/>
        </w:rPr>
      </w:r>
      <w:r w:rsidRPr="007C6536">
        <w:rPr>
          <w:rFonts w:ascii="Arial" w:hAnsi="Arial" w:cs="Arial"/>
          <w:sz w:val="22"/>
          <w:szCs w:val="22"/>
        </w:rPr>
        <w:fldChar w:fldCharType="separate"/>
      </w:r>
      <w:r w:rsidR="001E4940" w:rsidRPr="007C6536">
        <w:rPr>
          <w:rFonts w:ascii="Arial" w:hAnsi="Arial" w:cs="Arial"/>
          <w:noProof/>
          <w:sz w:val="22"/>
          <w:szCs w:val="22"/>
        </w:rPr>
        <w:t>(6, 11, 51, 55, 57, 60)</w:t>
      </w:r>
      <w:r w:rsidRPr="007C6536">
        <w:rPr>
          <w:rFonts w:ascii="Arial" w:hAnsi="Arial" w:cs="Arial"/>
          <w:sz w:val="22"/>
          <w:szCs w:val="22"/>
        </w:rPr>
        <w:fldChar w:fldCharType="end"/>
      </w:r>
      <w:r w:rsidRPr="007C6536">
        <w:rPr>
          <w:rFonts w:ascii="Arial" w:hAnsi="Arial" w:cs="Arial"/>
          <w:sz w:val="22"/>
          <w:szCs w:val="22"/>
        </w:rPr>
        <w:t xml:space="preserve">. This result is determined by the non-synonymous/synonymous nucleotide substitution ratio test statistic, which indicates whether a codon within an alignment has undergone positive, negative, or neutral selection </w:t>
      </w:r>
      <w:r w:rsidRPr="007C6536">
        <w:rPr>
          <w:rFonts w:ascii="Arial" w:hAnsi="Arial" w:cs="Arial"/>
          <w:sz w:val="22"/>
          <w:szCs w:val="22"/>
        </w:rPr>
        <w:fldChar w:fldCharType="begin">
          <w:fldData xml:space="preserve">PEVuZE5vdGU+PENpdGU+PEF1dGhvcj5BcmFmYTwvQXV0aG9yPjxZZWFyPjIwMTY8L1llYXI+PFJl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PEVuZE5vdGU+PENpdGU+PEF1dGhvcj5BcmFmYTwvQXV0aG9yPjxZZWFyPjIwMTY8L1llYXI+PFJl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7C6536">
        <w:rPr>
          <w:rFonts w:ascii="Arial" w:hAnsi="Arial" w:cs="Arial"/>
          <w:sz w:val="22"/>
          <w:szCs w:val="22"/>
        </w:rPr>
      </w:r>
      <w:r w:rsidRPr="007C6536">
        <w:rPr>
          <w:rFonts w:ascii="Arial" w:hAnsi="Arial" w:cs="Arial"/>
          <w:sz w:val="22"/>
          <w:szCs w:val="22"/>
        </w:rPr>
        <w:fldChar w:fldCharType="separate"/>
      </w:r>
      <w:r w:rsidR="001E4940" w:rsidRPr="007C6536">
        <w:rPr>
          <w:rFonts w:ascii="Arial" w:hAnsi="Arial" w:cs="Arial"/>
          <w:noProof/>
          <w:sz w:val="22"/>
          <w:szCs w:val="22"/>
        </w:rPr>
        <w:t>(58, 59)</w:t>
      </w:r>
      <w:r w:rsidRPr="007C6536">
        <w:rPr>
          <w:rFonts w:ascii="Arial" w:hAnsi="Arial" w:cs="Arial"/>
          <w:sz w:val="22"/>
          <w:szCs w:val="22"/>
        </w:rPr>
        <w:fldChar w:fldCharType="end"/>
      </w:r>
      <w:r w:rsidRPr="007C6536">
        <w:rPr>
          <w:rFonts w:ascii="Arial" w:hAnsi="Arial" w:cs="Arial"/>
          <w:sz w:val="22"/>
          <w:szCs w:val="22"/>
        </w:rPr>
        <w:t>. SLAC is the most conservative method of each of the four selection pressure methods used to analyse the envelope sequences from Dengue serotypes 1-4. As a result of this, we considered those sites determined by SLAC to be undergoing positive selection to be of more interest than those determined as undergoing positive selection using the other methods mentioned. Each of the sites selected as undergoing positive selection in SLAC were also shown to be undergoing positive selection in IFEL, MEME, and FUBAR.</w:t>
      </w:r>
      <w:r w:rsidR="00CE6B05" w:rsidRPr="007C6536">
        <w:rPr>
          <w:rFonts w:ascii="Arial" w:hAnsi="Arial" w:cs="Arial"/>
          <w:sz w:val="22"/>
          <w:szCs w:val="22"/>
        </w:rPr>
        <w:t xml:space="preserve"> One site in each of DENV-1 and DENV-4 were found to be undergoing positive selection, while DENV-2 was determined to have 6 sites undergoing positive selection. No sites were found to be undergoing positive selection in DENV-3.</w:t>
      </w:r>
    </w:p>
    <w:p w14:paraId="6DD451CB" w14:textId="77777777" w:rsidR="001D0AE7" w:rsidRPr="007C6536" w:rsidRDefault="001D0AE7">
      <w:pPr>
        <w:spacing w:line="360" w:lineRule="auto"/>
        <w:jc w:val="both"/>
        <w:rPr>
          <w:rFonts w:ascii="Arial" w:hAnsi="Arial" w:cs="Arial"/>
          <w:sz w:val="22"/>
          <w:szCs w:val="22"/>
        </w:rPr>
        <w:pPrChange w:id="538" w:author="Vijay Dhanasekaran" w:date="2018-04-21T17:21:00Z">
          <w:pPr>
            <w:pStyle w:val="EndNoteBibliography"/>
            <w:spacing w:line="360" w:lineRule="auto"/>
          </w:pPr>
        </w:pPrChange>
      </w:pPr>
    </w:p>
    <w:p w14:paraId="0552BE94" w14:textId="77777777" w:rsidR="001D0AE7" w:rsidRPr="007C6536" w:rsidRDefault="001D0AE7">
      <w:pPr>
        <w:spacing w:line="360" w:lineRule="auto"/>
        <w:jc w:val="both"/>
        <w:rPr>
          <w:rFonts w:ascii="Arial" w:hAnsi="Arial" w:cs="Arial"/>
          <w:sz w:val="22"/>
          <w:szCs w:val="22"/>
        </w:rPr>
        <w:pPrChange w:id="539" w:author="Vijay Dhanasekaran" w:date="2018-04-21T17:21:00Z">
          <w:pPr>
            <w:pStyle w:val="EndNoteBibliography"/>
            <w:spacing w:line="360" w:lineRule="auto"/>
            <w:jc w:val="both"/>
          </w:pPr>
        </w:pPrChange>
      </w:pPr>
      <w:r w:rsidRPr="007C6536">
        <w:rPr>
          <w:rFonts w:ascii="Arial" w:hAnsi="Arial" w:cs="Arial"/>
          <w:b/>
          <w:sz w:val="22"/>
          <w:szCs w:val="22"/>
        </w:rPr>
        <w:t>Table 2.</w:t>
      </w:r>
      <w:r w:rsidRPr="007C6536">
        <w:rPr>
          <w:rFonts w:ascii="Arial" w:hAnsi="Arial" w:cs="Arial"/>
          <w:sz w:val="22"/>
          <w:szCs w:val="22"/>
        </w:rPr>
        <w:t xml:space="preserve"> Total number of sites suggested to be undergoing positive selection within randomly down-sampled full genome sequences of Dengue viruses 1-4. Each sequence was analysed using four immune pressure analysis methods; Single-Likelihood Ancestor Counting (SLAC), Internal Fixed-Effects Likelihood (IFEL), Mixed Effects Method of Evolution (MEME), and Fast Unconstrained Bayesian AppRoximation (FUBAR), available at </w:t>
      </w:r>
      <w:r w:rsidR="005E7A85" w:rsidRPr="007C6536">
        <w:rPr>
          <w:rFonts w:ascii="Arial" w:hAnsi="Arial" w:cs="Arial"/>
          <w:sz w:val="22"/>
          <w:szCs w:val="22"/>
          <w:rPrChange w:id="540" w:author="Vijay Dhanasekaran" w:date="2018-04-21T17:20:00Z">
            <w:rPr>
              <w:rStyle w:val="Hyperlink"/>
              <w:rFonts w:ascii="Arial" w:hAnsi="Arial" w:cs="Arial"/>
              <w:sz w:val="22"/>
              <w:szCs w:val="22"/>
            </w:rPr>
          </w:rPrChange>
        </w:rPr>
        <w:fldChar w:fldCharType="begin"/>
      </w:r>
      <w:r w:rsidR="005E7A85" w:rsidRPr="002E7E25">
        <w:rPr>
          <w:rFonts w:ascii="Arial" w:hAnsi="Arial" w:cs="Arial"/>
          <w:sz w:val="22"/>
          <w:szCs w:val="22"/>
          <w:rPrChange w:id="541" w:author="Vijay Dhanasekaran" w:date="2018-04-21T17:20:00Z">
            <w:rPr/>
          </w:rPrChange>
        </w:rPr>
        <w:instrText xml:space="preserve"> HYPERLINK "http://datamonkey.org" </w:instrText>
      </w:r>
      <w:r w:rsidR="005E7A85" w:rsidRPr="007C6536">
        <w:rPr>
          <w:rFonts w:ascii="Arial" w:hAnsi="Arial" w:cs="Arial"/>
          <w:sz w:val="22"/>
          <w:szCs w:val="22"/>
          <w:rPrChange w:id="542"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http://datamonkey.org</w:t>
      </w:r>
      <w:r w:rsidR="005E7A85" w:rsidRPr="007C6536">
        <w:rPr>
          <w:rStyle w:val="Hyperlink"/>
          <w:rFonts w:ascii="Arial" w:hAnsi="Arial" w:cs="Arial"/>
          <w:sz w:val="22"/>
          <w:szCs w:val="22"/>
        </w:rPr>
        <w:fldChar w:fldCharType="end"/>
      </w:r>
      <w:r w:rsidRPr="007C6536">
        <w:rPr>
          <w:rFonts w:ascii="Arial" w:hAnsi="Arial" w:cs="Arial"/>
          <w:sz w:val="22"/>
          <w:szCs w:val="22"/>
        </w:rPr>
        <w:t>.</w:t>
      </w:r>
    </w:p>
    <w:p w14:paraId="5265E18C" w14:textId="77777777" w:rsidR="001D0AE7" w:rsidRPr="007C6536" w:rsidRDefault="001D0AE7">
      <w:pPr>
        <w:spacing w:line="360" w:lineRule="auto"/>
        <w:jc w:val="both"/>
        <w:rPr>
          <w:rFonts w:ascii="Arial" w:hAnsi="Arial" w:cs="Arial"/>
          <w:sz w:val="22"/>
          <w:szCs w:val="22"/>
        </w:rPr>
        <w:pPrChange w:id="543" w:author="Vijay Dhanasekaran" w:date="2018-04-21T17:21:00Z">
          <w:pPr>
            <w:pStyle w:val="EndNoteBibliography"/>
            <w:spacing w:line="360" w:lineRule="auto"/>
            <w:jc w:val="both"/>
          </w:pPr>
        </w:pPrChange>
      </w:pPr>
    </w:p>
    <w:tbl>
      <w:tblPr>
        <w:tblStyle w:val="TableGrid"/>
        <w:tblW w:w="0" w:type="auto"/>
        <w:tblLook w:val="04A0" w:firstRow="1" w:lastRow="0" w:firstColumn="1" w:lastColumn="0" w:noHBand="0" w:noVBand="1"/>
      </w:tblPr>
      <w:tblGrid>
        <w:gridCol w:w="1703"/>
        <w:gridCol w:w="1703"/>
        <w:gridCol w:w="1703"/>
        <w:gridCol w:w="1703"/>
        <w:gridCol w:w="1704"/>
      </w:tblGrid>
      <w:tr w:rsidR="001D0AE7" w:rsidRPr="002E7E25" w14:paraId="43EA72DD" w14:textId="77777777" w:rsidTr="001D0AE7">
        <w:tc>
          <w:tcPr>
            <w:tcW w:w="8516" w:type="dxa"/>
            <w:gridSpan w:val="5"/>
            <w:tcBorders>
              <w:top w:val="single" w:sz="4" w:space="0" w:color="auto"/>
              <w:left w:val="nil"/>
              <w:right w:val="nil"/>
            </w:tcBorders>
          </w:tcPr>
          <w:p w14:paraId="298A9107" w14:textId="77777777" w:rsidR="001D0AE7" w:rsidRPr="002E7E25" w:rsidRDefault="001D0AE7">
            <w:pPr>
              <w:spacing w:line="360" w:lineRule="auto"/>
              <w:jc w:val="both"/>
              <w:rPr>
                <w:rFonts w:ascii="Arial" w:hAnsi="Arial" w:cs="Arial"/>
                <w:b/>
                <w:sz w:val="22"/>
                <w:szCs w:val="22"/>
                <w:rPrChange w:id="544" w:author="Vijay Dhanasekaran" w:date="2018-04-21T17:20:00Z">
                  <w:rPr>
                    <w:rFonts w:ascii="Arial" w:hAnsi="Arial"/>
                    <w:b/>
                  </w:rPr>
                </w:rPrChange>
              </w:rPr>
              <w:pPrChange w:id="545" w:author="Vijay Dhanasekaran" w:date="2018-04-21T17:21:00Z">
                <w:pPr>
                  <w:pStyle w:val="EndNoteBibliography"/>
                  <w:spacing w:line="360" w:lineRule="auto"/>
                </w:pPr>
              </w:pPrChange>
            </w:pPr>
            <w:r w:rsidRPr="002E7E25">
              <w:rPr>
                <w:rFonts w:ascii="Arial" w:hAnsi="Arial" w:cs="Arial"/>
                <w:b/>
                <w:sz w:val="22"/>
                <w:szCs w:val="22"/>
                <w:rPrChange w:id="546" w:author="Vijay Dhanasekaran" w:date="2018-04-21T17:20:00Z">
                  <w:rPr>
                    <w:rFonts w:ascii="Arial" w:hAnsi="Arial"/>
                    <w:b/>
                  </w:rPr>
                </w:rPrChange>
              </w:rPr>
              <w:t>Method                 DENV 1            DENV 2            DENV 3             DENV 4</w:t>
            </w:r>
          </w:p>
        </w:tc>
      </w:tr>
      <w:tr w:rsidR="001D0AE7" w:rsidRPr="002E7E25" w14:paraId="42C37BB6" w14:textId="77777777" w:rsidTr="001D0AE7">
        <w:trPr>
          <w:trHeight w:val="1686"/>
        </w:trPr>
        <w:tc>
          <w:tcPr>
            <w:tcW w:w="1703" w:type="dxa"/>
            <w:tcBorders>
              <w:left w:val="nil"/>
            </w:tcBorders>
          </w:tcPr>
          <w:p w14:paraId="14456067" w14:textId="77777777" w:rsidR="001D0AE7" w:rsidRPr="002E7E25" w:rsidRDefault="001D0AE7">
            <w:pPr>
              <w:spacing w:line="360" w:lineRule="auto"/>
              <w:jc w:val="both"/>
              <w:rPr>
                <w:rFonts w:ascii="Arial" w:hAnsi="Arial" w:cs="Arial"/>
                <w:b/>
                <w:sz w:val="22"/>
                <w:szCs w:val="22"/>
                <w:rPrChange w:id="547" w:author="Vijay Dhanasekaran" w:date="2018-04-21T17:20:00Z">
                  <w:rPr>
                    <w:rFonts w:ascii="Arial" w:hAnsi="Arial"/>
                    <w:b/>
                  </w:rPr>
                </w:rPrChange>
              </w:rPr>
              <w:pPrChange w:id="548" w:author="Vijay Dhanasekaran" w:date="2018-04-21T17:21:00Z">
                <w:pPr>
                  <w:pStyle w:val="EndNoteBibliography"/>
                  <w:spacing w:line="360" w:lineRule="auto"/>
                </w:pPr>
              </w:pPrChange>
            </w:pPr>
            <w:r w:rsidRPr="002E7E25">
              <w:rPr>
                <w:rFonts w:ascii="Arial" w:hAnsi="Arial" w:cs="Arial"/>
                <w:b/>
                <w:sz w:val="22"/>
                <w:szCs w:val="22"/>
                <w:rPrChange w:id="549" w:author="Vijay Dhanasekaran" w:date="2018-04-21T17:20:00Z">
                  <w:rPr>
                    <w:rFonts w:ascii="Arial" w:hAnsi="Arial"/>
                    <w:b/>
                  </w:rPr>
                </w:rPrChange>
              </w:rPr>
              <w:t>SLAC</w:t>
            </w:r>
          </w:p>
          <w:p w14:paraId="44901A45" w14:textId="77777777" w:rsidR="001D0AE7" w:rsidRPr="002E7E25" w:rsidRDefault="001D0AE7">
            <w:pPr>
              <w:spacing w:line="360" w:lineRule="auto"/>
              <w:jc w:val="both"/>
              <w:rPr>
                <w:rFonts w:ascii="Arial" w:hAnsi="Arial" w:cs="Arial"/>
                <w:b/>
                <w:sz w:val="22"/>
                <w:szCs w:val="22"/>
                <w:rPrChange w:id="550" w:author="Vijay Dhanasekaran" w:date="2018-04-21T17:20:00Z">
                  <w:rPr>
                    <w:rFonts w:ascii="Arial" w:hAnsi="Arial"/>
                    <w:b/>
                  </w:rPr>
                </w:rPrChange>
              </w:rPr>
              <w:pPrChange w:id="551" w:author="Vijay Dhanasekaran" w:date="2018-04-21T17:21:00Z">
                <w:pPr>
                  <w:pStyle w:val="EndNoteBibliography"/>
                  <w:spacing w:line="360" w:lineRule="auto"/>
                </w:pPr>
              </w:pPrChange>
            </w:pPr>
            <w:r w:rsidRPr="002E7E25">
              <w:rPr>
                <w:rFonts w:ascii="Arial" w:hAnsi="Arial" w:cs="Arial"/>
                <w:b/>
                <w:sz w:val="22"/>
                <w:szCs w:val="22"/>
                <w:rPrChange w:id="552" w:author="Vijay Dhanasekaran" w:date="2018-04-21T17:20:00Z">
                  <w:rPr>
                    <w:rFonts w:ascii="Arial" w:hAnsi="Arial"/>
                    <w:b/>
                  </w:rPr>
                </w:rPrChange>
              </w:rPr>
              <w:t>IFEL</w:t>
            </w:r>
          </w:p>
          <w:p w14:paraId="674CB483" w14:textId="77777777" w:rsidR="001D0AE7" w:rsidRPr="002E7E25" w:rsidRDefault="001D0AE7">
            <w:pPr>
              <w:spacing w:line="360" w:lineRule="auto"/>
              <w:jc w:val="both"/>
              <w:rPr>
                <w:rFonts w:ascii="Arial" w:hAnsi="Arial" w:cs="Arial"/>
                <w:b/>
                <w:sz w:val="22"/>
                <w:szCs w:val="22"/>
                <w:rPrChange w:id="553" w:author="Vijay Dhanasekaran" w:date="2018-04-21T17:20:00Z">
                  <w:rPr>
                    <w:rFonts w:ascii="Arial" w:hAnsi="Arial"/>
                    <w:b/>
                  </w:rPr>
                </w:rPrChange>
              </w:rPr>
              <w:pPrChange w:id="554" w:author="Vijay Dhanasekaran" w:date="2018-04-21T17:21:00Z">
                <w:pPr>
                  <w:pStyle w:val="EndNoteBibliography"/>
                  <w:spacing w:line="360" w:lineRule="auto"/>
                </w:pPr>
              </w:pPrChange>
            </w:pPr>
            <w:r w:rsidRPr="002E7E25">
              <w:rPr>
                <w:rFonts w:ascii="Arial" w:hAnsi="Arial" w:cs="Arial"/>
                <w:b/>
                <w:sz w:val="22"/>
                <w:szCs w:val="22"/>
                <w:rPrChange w:id="555" w:author="Vijay Dhanasekaran" w:date="2018-04-21T17:20:00Z">
                  <w:rPr>
                    <w:rFonts w:ascii="Arial" w:hAnsi="Arial"/>
                    <w:b/>
                  </w:rPr>
                </w:rPrChange>
              </w:rPr>
              <w:t>MEME</w:t>
            </w:r>
          </w:p>
          <w:p w14:paraId="04B5F191" w14:textId="77777777" w:rsidR="001D0AE7" w:rsidRPr="002E7E25" w:rsidRDefault="001D0AE7">
            <w:pPr>
              <w:spacing w:line="360" w:lineRule="auto"/>
              <w:jc w:val="both"/>
              <w:rPr>
                <w:rFonts w:ascii="Arial" w:hAnsi="Arial" w:cs="Arial"/>
                <w:b/>
                <w:sz w:val="22"/>
                <w:szCs w:val="22"/>
                <w:rPrChange w:id="556" w:author="Vijay Dhanasekaran" w:date="2018-04-21T17:20:00Z">
                  <w:rPr>
                    <w:rFonts w:ascii="Arial" w:hAnsi="Arial"/>
                    <w:b/>
                  </w:rPr>
                </w:rPrChange>
              </w:rPr>
              <w:pPrChange w:id="557" w:author="Vijay Dhanasekaran" w:date="2018-04-21T17:21:00Z">
                <w:pPr>
                  <w:pStyle w:val="EndNoteBibliography"/>
                  <w:spacing w:line="360" w:lineRule="auto"/>
                </w:pPr>
              </w:pPrChange>
            </w:pPr>
            <w:r w:rsidRPr="002E7E25">
              <w:rPr>
                <w:rFonts w:ascii="Arial" w:hAnsi="Arial" w:cs="Arial"/>
                <w:b/>
                <w:sz w:val="22"/>
                <w:szCs w:val="22"/>
                <w:rPrChange w:id="558" w:author="Vijay Dhanasekaran" w:date="2018-04-21T17:20:00Z">
                  <w:rPr>
                    <w:rFonts w:ascii="Arial" w:hAnsi="Arial"/>
                    <w:b/>
                  </w:rPr>
                </w:rPrChange>
              </w:rPr>
              <w:t>FUBAR</w:t>
            </w:r>
          </w:p>
        </w:tc>
        <w:tc>
          <w:tcPr>
            <w:tcW w:w="1703" w:type="dxa"/>
          </w:tcPr>
          <w:p w14:paraId="5300F156" w14:textId="77777777" w:rsidR="001D0AE7" w:rsidRPr="002E7E25" w:rsidRDefault="001D0AE7">
            <w:pPr>
              <w:spacing w:line="360" w:lineRule="auto"/>
              <w:jc w:val="both"/>
              <w:rPr>
                <w:rFonts w:ascii="Arial" w:hAnsi="Arial" w:cs="Arial"/>
                <w:sz w:val="22"/>
                <w:szCs w:val="22"/>
                <w:rPrChange w:id="559" w:author="Vijay Dhanasekaran" w:date="2018-04-21T17:20:00Z">
                  <w:rPr>
                    <w:rFonts w:ascii="Arial" w:hAnsi="Arial"/>
                  </w:rPr>
                </w:rPrChange>
              </w:rPr>
              <w:pPrChange w:id="560" w:author="Vijay Dhanasekaran" w:date="2018-04-21T17:21:00Z">
                <w:pPr>
                  <w:pStyle w:val="EndNoteBibliography"/>
                  <w:spacing w:line="360" w:lineRule="auto"/>
                  <w:jc w:val="center"/>
                </w:pPr>
              </w:pPrChange>
            </w:pPr>
            <w:r w:rsidRPr="002E7E25">
              <w:rPr>
                <w:rFonts w:ascii="Arial" w:hAnsi="Arial" w:cs="Arial"/>
                <w:sz w:val="22"/>
                <w:szCs w:val="22"/>
                <w:rPrChange w:id="561" w:author="Vijay Dhanasekaran" w:date="2018-04-21T17:20:00Z">
                  <w:rPr>
                    <w:rFonts w:ascii="Arial" w:hAnsi="Arial"/>
                  </w:rPr>
                </w:rPrChange>
              </w:rPr>
              <w:t>1</w:t>
            </w:r>
          </w:p>
          <w:p w14:paraId="663749C8" w14:textId="77777777" w:rsidR="001D0AE7" w:rsidRPr="002E7E25" w:rsidRDefault="001D0AE7">
            <w:pPr>
              <w:spacing w:line="360" w:lineRule="auto"/>
              <w:jc w:val="both"/>
              <w:rPr>
                <w:rFonts w:ascii="Arial" w:hAnsi="Arial" w:cs="Arial"/>
                <w:sz w:val="22"/>
                <w:szCs w:val="22"/>
                <w:rPrChange w:id="562" w:author="Vijay Dhanasekaran" w:date="2018-04-21T17:20:00Z">
                  <w:rPr>
                    <w:rFonts w:ascii="Arial" w:hAnsi="Arial"/>
                  </w:rPr>
                </w:rPrChange>
              </w:rPr>
              <w:pPrChange w:id="563" w:author="Vijay Dhanasekaran" w:date="2018-04-21T17:21:00Z">
                <w:pPr>
                  <w:pStyle w:val="EndNoteBibliography"/>
                  <w:spacing w:line="360" w:lineRule="auto"/>
                  <w:jc w:val="center"/>
                </w:pPr>
              </w:pPrChange>
            </w:pPr>
            <w:r w:rsidRPr="002E7E25">
              <w:rPr>
                <w:rFonts w:ascii="Arial" w:hAnsi="Arial" w:cs="Arial"/>
                <w:sz w:val="22"/>
                <w:szCs w:val="22"/>
                <w:rPrChange w:id="564" w:author="Vijay Dhanasekaran" w:date="2018-04-21T17:20:00Z">
                  <w:rPr>
                    <w:rFonts w:ascii="Arial" w:hAnsi="Arial"/>
                  </w:rPr>
                </w:rPrChange>
              </w:rPr>
              <w:t>4</w:t>
            </w:r>
          </w:p>
          <w:p w14:paraId="721659D1" w14:textId="77777777" w:rsidR="001D0AE7" w:rsidRPr="002E7E25" w:rsidRDefault="001D0AE7">
            <w:pPr>
              <w:spacing w:line="360" w:lineRule="auto"/>
              <w:jc w:val="both"/>
              <w:rPr>
                <w:rFonts w:ascii="Arial" w:hAnsi="Arial" w:cs="Arial"/>
                <w:sz w:val="22"/>
                <w:szCs w:val="22"/>
                <w:rPrChange w:id="565" w:author="Vijay Dhanasekaran" w:date="2018-04-21T17:20:00Z">
                  <w:rPr>
                    <w:rFonts w:ascii="Arial" w:hAnsi="Arial"/>
                  </w:rPr>
                </w:rPrChange>
              </w:rPr>
              <w:pPrChange w:id="566" w:author="Vijay Dhanasekaran" w:date="2018-04-21T17:21:00Z">
                <w:pPr>
                  <w:pStyle w:val="EndNoteBibliography"/>
                  <w:spacing w:line="360" w:lineRule="auto"/>
                  <w:jc w:val="center"/>
                </w:pPr>
              </w:pPrChange>
            </w:pPr>
            <w:r w:rsidRPr="002E7E25">
              <w:rPr>
                <w:rFonts w:ascii="Arial" w:hAnsi="Arial" w:cs="Arial"/>
                <w:sz w:val="22"/>
                <w:szCs w:val="22"/>
                <w:rPrChange w:id="567" w:author="Vijay Dhanasekaran" w:date="2018-04-21T17:20:00Z">
                  <w:rPr>
                    <w:rFonts w:ascii="Arial" w:hAnsi="Arial"/>
                  </w:rPr>
                </w:rPrChange>
              </w:rPr>
              <w:t>17</w:t>
            </w:r>
          </w:p>
          <w:p w14:paraId="5E8090CC" w14:textId="77777777" w:rsidR="001D0AE7" w:rsidRPr="002E7E25" w:rsidRDefault="001D0AE7">
            <w:pPr>
              <w:spacing w:line="360" w:lineRule="auto"/>
              <w:jc w:val="both"/>
              <w:rPr>
                <w:rFonts w:ascii="Arial" w:hAnsi="Arial" w:cs="Arial"/>
                <w:sz w:val="22"/>
                <w:szCs w:val="22"/>
                <w:rPrChange w:id="568" w:author="Vijay Dhanasekaran" w:date="2018-04-21T17:20:00Z">
                  <w:rPr>
                    <w:rFonts w:ascii="Arial" w:hAnsi="Arial"/>
                  </w:rPr>
                </w:rPrChange>
              </w:rPr>
              <w:pPrChange w:id="569" w:author="Vijay Dhanasekaran" w:date="2018-04-21T17:21:00Z">
                <w:pPr>
                  <w:pStyle w:val="EndNoteBibliography"/>
                  <w:spacing w:line="360" w:lineRule="auto"/>
                  <w:jc w:val="center"/>
                </w:pPr>
              </w:pPrChange>
            </w:pPr>
            <w:r w:rsidRPr="002E7E25">
              <w:rPr>
                <w:rFonts w:ascii="Arial" w:hAnsi="Arial" w:cs="Arial"/>
                <w:sz w:val="22"/>
                <w:szCs w:val="22"/>
                <w:rPrChange w:id="570" w:author="Vijay Dhanasekaran" w:date="2018-04-21T17:20:00Z">
                  <w:rPr>
                    <w:rFonts w:ascii="Arial" w:hAnsi="Arial"/>
                  </w:rPr>
                </w:rPrChange>
              </w:rPr>
              <w:t>2</w:t>
            </w:r>
          </w:p>
        </w:tc>
        <w:tc>
          <w:tcPr>
            <w:tcW w:w="1703" w:type="dxa"/>
          </w:tcPr>
          <w:p w14:paraId="053FD547" w14:textId="77777777" w:rsidR="001D0AE7" w:rsidRPr="002E7E25" w:rsidRDefault="001D0AE7">
            <w:pPr>
              <w:spacing w:line="360" w:lineRule="auto"/>
              <w:jc w:val="both"/>
              <w:rPr>
                <w:rFonts w:ascii="Arial" w:hAnsi="Arial" w:cs="Arial"/>
                <w:sz w:val="22"/>
                <w:szCs w:val="22"/>
                <w:rPrChange w:id="571" w:author="Vijay Dhanasekaran" w:date="2018-04-21T17:20:00Z">
                  <w:rPr>
                    <w:rFonts w:ascii="Arial" w:hAnsi="Arial"/>
                  </w:rPr>
                </w:rPrChange>
              </w:rPr>
              <w:pPrChange w:id="572" w:author="Vijay Dhanasekaran" w:date="2018-04-21T17:21:00Z">
                <w:pPr>
                  <w:pStyle w:val="EndNoteBibliography"/>
                  <w:spacing w:line="360" w:lineRule="auto"/>
                  <w:jc w:val="center"/>
                </w:pPr>
              </w:pPrChange>
            </w:pPr>
            <w:r w:rsidRPr="002E7E25">
              <w:rPr>
                <w:rFonts w:ascii="Arial" w:hAnsi="Arial" w:cs="Arial"/>
                <w:sz w:val="22"/>
                <w:szCs w:val="22"/>
                <w:rPrChange w:id="573" w:author="Vijay Dhanasekaran" w:date="2018-04-21T17:20:00Z">
                  <w:rPr>
                    <w:rFonts w:ascii="Arial" w:hAnsi="Arial"/>
                  </w:rPr>
                </w:rPrChange>
              </w:rPr>
              <w:t>6</w:t>
            </w:r>
          </w:p>
          <w:p w14:paraId="7CE5BF3C" w14:textId="77777777" w:rsidR="001D0AE7" w:rsidRPr="002E7E25" w:rsidRDefault="001D0AE7">
            <w:pPr>
              <w:spacing w:line="360" w:lineRule="auto"/>
              <w:jc w:val="both"/>
              <w:rPr>
                <w:rFonts w:ascii="Arial" w:hAnsi="Arial" w:cs="Arial"/>
                <w:sz w:val="22"/>
                <w:szCs w:val="22"/>
                <w:rPrChange w:id="574" w:author="Vijay Dhanasekaran" w:date="2018-04-21T17:20:00Z">
                  <w:rPr>
                    <w:rFonts w:ascii="Arial" w:hAnsi="Arial"/>
                  </w:rPr>
                </w:rPrChange>
              </w:rPr>
              <w:pPrChange w:id="575" w:author="Vijay Dhanasekaran" w:date="2018-04-21T17:21:00Z">
                <w:pPr>
                  <w:pStyle w:val="EndNoteBibliography"/>
                  <w:spacing w:line="360" w:lineRule="auto"/>
                  <w:jc w:val="center"/>
                </w:pPr>
              </w:pPrChange>
            </w:pPr>
            <w:r w:rsidRPr="002E7E25">
              <w:rPr>
                <w:rFonts w:ascii="Arial" w:hAnsi="Arial" w:cs="Arial"/>
                <w:sz w:val="22"/>
                <w:szCs w:val="22"/>
                <w:rPrChange w:id="576" w:author="Vijay Dhanasekaran" w:date="2018-04-21T17:20:00Z">
                  <w:rPr>
                    <w:rFonts w:ascii="Arial" w:hAnsi="Arial"/>
                  </w:rPr>
                </w:rPrChange>
              </w:rPr>
              <w:t>10</w:t>
            </w:r>
          </w:p>
          <w:p w14:paraId="14E654B7" w14:textId="77777777" w:rsidR="001D0AE7" w:rsidRPr="002E7E25" w:rsidRDefault="001D0AE7">
            <w:pPr>
              <w:spacing w:line="360" w:lineRule="auto"/>
              <w:jc w:val="both"/>
              <w:rPr>
                <w:rFonts w:ascii="Arial" w:hAnsi="Arial" w:cs="Arial"/>
                <w:sz w:val="22"/>
                <w:szCs w:val="22"/>
                <w:rPrChange w:id="577" w:author="Vijay Dhanasekaran" w:date="2018-04-21T17:20:00Z">
                  <w:rPr>
                    <w:rFonts w:ascii="Arial" w:hAnsi="Arial"/>
                  </w:rPr>
                </w:rPrChange>
              </w:rPr>
              <w:pPrChange w:id="578" w:author="Vijay Dhanasekaran" w:date="2018-04-21T17:21:00Z">
                <w:pPr>
                  <w:pStyle w:val="EndNoteBibliography"/>
                  <w:spacing w:line="360" w:lineRule="auto"/>
                  <w:jc w:val="center"/>
                </w:pPr>
              </w:pPrChange>
            </w:pPr>
            <w:r w:rsidRPr="002E7E25">
              <w:rPr>
                <w:rFonts w:ascii="Arial" w:hAnsi="Arial" w:cs="Arial"/>
                <w:sz w:val="22"/>
                <w:szCs w:val="22"/>
                <w:rPrChange w:id="579" w:author="Vijay Dhanasekaran" w:date="2018-04-21T17:20:00Z">
                  <w:rPr>
                    <w:rFonts w:ascii="Arial" w:hAnsi="Arial"/>
                  </w:rPr>
                </w:rPrChange>
              </w:rPr>
              <w:t>40</w:t>
            </w:r>
          </w:p>
          <w:p w14:paraId="634CA3F4" w14:textId="77777777" w:rsidR="001D0AE7" w:rsidRPr="002E7E25" w:rsidRDefault="001D0AE7">
            <w:pPr>
              <w:spacing w:line="360" w:lineRule="auto"/>
              <w:jc w:val="both"/>
              <w:rPr>
                <w:rFonts w:ascii="Arial" w:hAnsi="Arial" w:cs="Arial"/>
                <w:sz w:val="22"/>
                <w:szCs w:val="22"/>
                <w:rPrChange w:id="580" w:author="Vijay Dhanasekaran" w:date="2018-04-21T17:20:00Z">
                  <w:rPr>
                    <w:rFonts w:ascii="Arial" w:hAnsi="Arial"/>
                  </w:rPr>
                </w:rPrChange>
              </w:rPr>
              <w:pPrChange w:id="581" w:author="Vijay Dhanasekaran" w:date="2018-04-21T17:21:00Z">
                <w:pPr>
                  <w:pStyle w:val="EndNoteBibliography"/>
                  <w:spacing w:line="360" w:lineRule="auto"/>
                  <w:jc w:val="center"/>
                </w:pPr>
              </w:pPrChange>
            </w:pPr>
            <w:r w:rsidRPr="002E7E25">
              <w:rPr>
                <w:rFonts w:ascii="Arial" w:hAnsi="Arial" w:cs="Arial"/>
                <w:sz w:val="22"/>
                <w:szCs w:val="22"/>
                <w:rPrChange w:id="582" w:author="Vijay Dhanasekaran" w:date="2018-04-21T17:20:00Z">
                  <w:rPr>
                    <w:rFonts w:ascii="Arial" w:hAnsi="Arial"/>
                  </w:rPr>
                </w:rPrChange>
              </w:rPr>
              <w:t>10</w:t>
            </w:r>
          </w:p>
        </w:tc>
        <w:tc>
          <w:tcPr>
            <w:tcW w:w="1703" w:type="dxa"/>
          </w:tcPr>
          <w:p w14:paraId="0E3ABFAE" w14:textId="77777777" w:rsidR="001D0AE7" w:rsidRPr="002E7E25" w:rsidRDefault="001D0AE7">
            <w:pPr>
              <w:spacing w:line="360" w:lineRule="auto"/>
              <w:jc w:val="both"/>
              <w:rPr>
                <w:rFonts w:ascii="Arial" w:hAnsi="Arial" w:cs="Arial"/>
                <w:sz w:val="22"/>
                <w:szCs w:val="22"/>
                <w:rPrChange w:id="583" w:author="Vijay Dhanasekaran" w:date="2018-04-21T17:20:00Z">
                  <w:rPr>
                    <w:rFonts w:ascii="Arial" w:hAnsi="Arial"/>
                  </w:rPr>
                </w:rPrChange>
              </w:rPr>
              <w:pPrChange w:id="584" w:author="Vijay Dhanasekaran" w:date="2018-04-21T17:21:00Z">
                <w:pPr>
                  <w:pStyle w:val="EndNoteBibliography"/>
                  <w:spacing w:line="360" w:lineRule="auto"/>
                  <w:jc w:val="center"/>
                </w:pPr>
              </w:pPrChange>
            </w:pPr>
            <w:r w:rsidRPr="002E7E25">
              <w:rPr>
                <w:rFonts w:ascii="Arial" w:hAnsi="Arial" w:cs="Arial"/>
                <w:sz w:val="22"/>
                <w:szCs w:val="22"/>
                <w:rPrChange w:id="585" w:author="Vijay Dhanasekaran" w:date="2018-04-21T17:20:00Z">
                  <w:rPr>
                    <w:rFonts w:ascii="Arial" w:hAnsi="Arial"/>
                  </w:rPr>
                </w:rPrChange>
              </w:rPr>
              <w:t>0</w:t>
            </w:r>
          </w:p>
          <w:p w14:paraId="7ED8293C" w14:textId="77777777" w:rsidR="001D0AE7" w:rsidRPr="002E7E25" w:rsidRDefault="001D0AE7">
            <w:pPr>
              <w:spacing w:line="360" w:lineRule="auto"/>
              <w:jc w:val="both"/>
              <w:rPr>
                <w:rFonts w:ascii="Arial" w:hAnsi="Arial" w:cs="Arial"/>
                <w:sz w:val="22"/>
                <w:szCs w:val="22"/>
                <w:rPrChange w:id="586" w:author="Vijay Dhanasekaran" w:date="2018-04-21T17:20:00Z">
                  <w:rPr>
                    <w:rFonts w:ascii="Arial" w:hAnsi="Arial"/>
                  </w:rPr>
                </w:rPrChange>
              </w:rPr>
              <w:pPrChange w:id="587" w:author="Vijay Dhanasekaran" w:date="2018-04-21T17:21:00Z">
                <w:pPr>
                  <w:pStyle w:val="EndNoteBibliography"/>
                  <w:spacing w:line="360" w:lineRule="auto"/>
                  <w:jc w:val="center"/>
                </w:pPr>
              </w:pPrChange>
            </w:pPr>
            <w:r w:rsidRPr="002E7E25">
              <w:rPr>
                <w:rFonts w:ascii="Arial" w:hAnsi="Arial" w:cs="Arial"/>
                <w:sz w:val="22"/>
                <w:szCs w:val="22"/>
                <w:rPrChange w:id="588" w:author="Vijay Dhanasekaran" w:date="2018-04-21T17:20:00Z">
                  <w:rPr>
                    <w:rFonts w:ascii="Arial" w:hAnsi="Arial"/>
                  </w:rPr>
                </w:rPrChange>
              </w:rPr>
              <w:t>1</w:t>
            </w:r>
          </w:p>
          <w:p w14:paraId="45B2D763" w14:textId="77777777" w:rsidR="001D0AE7" w:rsidRPr="002E7E25" w:rsidRDefault="001D0AE7">
            <w:pPr>
              <w:spacing w:line="360" w:lineRule="auto"/>
              <w:jc w:val="both"/>
              <w:rPr>
                <w:rFonts w:ascii="Arial" w:hAnsi="Arial" w:cs="Arial"/>
                <w:sz w:val="22"/>
                <w:szCs w:val="22"/>
                <w:rPrChange w:id="589" w:author="Vijay Dhanasekaran" w:date="2018-04-21T17:20:00Z">
                  <w:rPr>
                    <w:rFonts w:ascii="Arial" w:hAnsi="Arial"/>
                  </w:rPr>
                </w:rPrChange>
              </w:rPr>
              <w:pPrChange w:id="590" w:author="Vijay Dhanasekaran" w:date="2018-04-21T17:21:00Z">
                <w:pPr>
                  <w:pStyle w:val="EndNoteBibliography"/>
                  <w:spacing w:line="360" w:lineRule="auto"/>
                  <w:jc w:val="center"/>
                </w:pPr>
              </w:pPrChange>
            </w:pPr>
            <w:r w:rsidRPr="002E7E25">
              <w:rPr>
                <w:rFonts w:ascii="Arial" w:hAnsi="Arial" w:cs="Arial"/>
                <w:sz w:val="22"/>
                <w:szCs w:val="22"/>
                <w:rPrChange w:id="591" w:author="Vijay Dhanasekaran" w:date="2018-04-21T17:20:00Z">
                  <w:rPr>
                    <w:rFonts w:ascii="Arial" w:hAnsi="Arial"/>
                  </w:rPr>
                </w:rPrChange>
              </w:rPr>
              <w:t>9</w:t>
            </w:r>
          </w:p>
          <w:p w14:paraId="78FDBCB7" w14:textId="77777777" w:rsidR="001D0AE7" w:rsidRPr="002E7E25" w:rsidRDefault="001D0AE7">
            <w:pPr>
              <w:spacing w:line="360" w:lineRule="auto"/>
              <w:jc w:val="both"/>
              <w:rPr>
                <w:rFonts w:ascii="Arial" w:hAnsi="Arial" w:cs="Arial"/>
                <w:sz w:val="22"/>
                <w:szCs w:val="22"/>
                <w:rPrChange w:id="592" w:author="Vijay Dhanasekaran" w:date="2018-04-21T17:20:00Z">
                  <w:rPr>
                    <w:rFonts w:ascii="Arial" w:hAnsi="Arial"/>
                  </w:rPr>
                </w:rPrChange>
              </w:rPr>
              <w:pPrChange w:id="593" w:author="Vijay Dhanasekaran" w:date="2018-04-21T17:21:00Z">
                <w:pPr>
                  <w:pStyle w:val="EndNoteBibliography"/>
                  <w:spacing w:line="360" w:lineRule="auto"/>
                  <w:jc w:val="center"/>
                </w:pPr>
              </w:pPrChange>
            </w:pPr>
            <w:r w:rsidRPr="002E7E25">
              <w:rPr>
                <w:rFonts w:ascii="Arial" w:hAnsi="Arial" w:cs="Arial"/>
                <w:sz w:val="22"/>
                <w:szCs w:val="22"/>
                <w:rPrChange w:id="594" w:author="Vijay Dhanasekaran" w:date="2018-04-21T17:20:00Z">
                  <w:rPr>
                    <w:rFonts w:ascii="Arial" w:hAnsi="Arial"/>
                  </w:rPr>
                </w:rPrChange>
              </w:rPr>
              <w:t>0</w:t>
            </w:r>
          </w:p>
        </w:tc>
        <w:tc>
          <w:tcPr>
            <w:tcW w:w="1704" w:type="dxa"/>
            <w:tcBorders>
              <w:right w:val="nil"/>
            </w:tcBorders>
          </w:tcPr>
          <w:p w14:paraId="393DAAD2" w14:textId="77777777" w:rsidR="001D0AE7" w:rsidRPr="002E7E25" w:rsidRDefault="001D0AE7">
            <w:pPr>
              <w:spacing w:line="360" w:lineRule="auto"/>
              <w:jc w:val="both"/>
              <w:rPr>
                <w:rFonts w:ascii="Arial" w:hAnsi="Arial" w:cs="Arial"/>
                <w:sz w:val="22"/>
                <w:szCs w:val="22"/>
                <w:rPrChange w:id="595" w:author="Vijay Dhanasekaran" w:date="2018-04-21T17:20:00Z">
                  <w:rPr>
                    <w:rFonts w:ascii="Arial" w:hAnsi="Arial"/>
                  </w:rPr>
                </w:rPrChange>
              </w:rPr>
              <w:pPrChange w:id="596" w:author="Vijay Dhanasekaran" w:date="2018-04-21T17:21:00Z">
                <w:pPr>
                  <w:pStyle w:val="EndNoteBibliography"/>
                  <w:spacing w:line="360" w:lineRule="auto"/>
                  <w:jc w:val="center"/>
                </w:pPr>
              </w:pPrChange>
            </w:pPr>
            <w:r w:rsidRPr="002E7E25">
              <w:rPr>
                <w:rFonts w:ascii="Arial" w:hAnsi="Arial" w:cs="Arial"/>
                <w:sz w:val="22"/>
                <w:szCs w:val="22"/>
                <w:rPrChange w:id="597" w:author="Vijay Dhanasekaran" w:date="2018-04-21T17:20:00Z">
                  <w:rPr>
                    <w:rFonts w:ascii="Arial" w:hAnsi="Arial"/>
                  </w:rPr>
                </w:rPrChange>
              </w:rPr>
              <w:t>1</w:t>
            </w:r>
          </w:p>
          <w:p w14:paraId="0DCF1B53" w14:textId="77777777" w:rsidR="001D0AE7" w:rsidRPr="002E7E25" w:rsidRDefault="001D0AE7">
            <w:pPr>
              <w:spacing w:line="360" w:lineRule="auto"/>
              <w:jc w:val="both"/>
              <w:rPr>
                <w:rFonts w:ascii="Arial" w:hAnsi="Arial" w:cs="Arial"/>
                <w:sz w:val="22"/>
                <w:szCs w:val="22"/>
                <w:rPrChange w:id="598" w:author="Vijay Dhanasekaran" w:date="2018-04-21T17:20:00Z">
                  <w:rPr>
                    <w:rFonts w:ascii="Arial" w:hAnsi="Arial"/>
                  </w:rPr>
                </w:rPrChange>
              </w:rPr>
              <w:pPrChange w:id="599" w:author="Vijay Dhanasekaran" w:date="2018-04-21T17:21:00Z">
                <w:pPr>
                  <w:pStyle w:val="EndNoteBibliography"/>
                  <w:spacing w:line="360" w:lineRule="auto"/>
                  <w:jc w:val="center"/>
                </w:pPr>
              </w:pPrChange>
            </w:pPr>
            <w:r w:rsidRPr="002E7E25">
              <w:rPr>
                <w:rFonts w:ascii="Arial" w:hAnsi="Arial" w:cs="Arial"/>
                <w:sz w:val="22"/>
                <w:szCs w:val="22"/>
                <w:rPrChange w:id="600" w:author="Vijay Dhanasekaran" w:date="2018-04-21T17:20:00Z">
                  <w:rPr>
                    <w:rFonts w:ascii="Arial" w:hAnsi="Arial"/>
                  </w:rPr>
                </w:rPrChange>
              </w:rPr>
              <w:t>3</w:t>
            </w:r>
          </w:p>
          <w:p w14:paraId="5D57FB3E" w14:textId="77777777" w:rsidR="001D0AE7" w:rsidRPr="002E7E25" w:rsidRDefault="001D0AE7">
            <w:pPr>
              <w:spacing w:line="360" w:lineRule="auto"/>
              <w:jc w:val="both"/>
              <w:rPr>
                <w:rFonts w:ascii="Arial" w:hAnsi="Arial" w:cs="Arial"/>
                <w:sz w:val="22"/>
                <w:szCs w:val="22"/>
                <w:rPrChange w:id="601" w:author="Vijay Dhanasekaran" w:date="2018-04-21T17:20:00Z">
                  <w:rPr>
                    <w:rFonts w:ascii="Arial" w:hAnsi="Arial"/>
                  </w:rPr>
                </w:rPrChange>
              </w:rPr>
              <w:pPrChange w:id="602" w:author="Vijay Dhanasekaran" w:date="2018-04-21T17:21:00Z">
                <w:pPr>
                  <w:pStyle w:val="EndNoteBibliography"/>
                  <w:spacing w:line="360" w:lineRule="auto"/>
                  <w:jc w:val="center"/>
                </w:pPr>
              </w:pPrChange>
            </w:pPr>
            <w:r w:rsidRPr="002E7E25">
              <w:rPr>
                <w:rFonts w:ascii="Arial" w:hAnsi="Arial" w:cs="Arial"/>
                <w:sz w:val="22"/>
                <w:szCs w:val="22"/>
                <w:rPrChange w:id="603" w:author="Vijay Dhanasekaran" w:date="2018-04-21T17:20:00Z">
                  <w:rPr>
                    <w:rFonts w:ascii="Arial" w:hAnsi="Arial"/>
                  </w:rPr>
                </w:rPrChange>
              </w:rPr>
              <w:t>13</w:t>
            </w:r>
          </w:p>
          <w:p w14:paraId="134E6D4A" w14:textId="77777777" w:rsidR="001D0AE7" w:rsidRPr="002E7E25" w:rsidRDefault="001D0AE7">
            <w:pPr>
              <w:spacing w:line="360" w:lineRule="auto"/>
              <w:jc w:val="both"/>
              <w:rPr>
                <w:rFonts w:ascii="Arial" w:hAnsi="Arial" w:cs="Arial"/>
                <w:sz w:val="22"/>
                <w:szCs w:val="22"/>
                <w:rPrChange w:id="604" w:author="Vijay Dhanasekaran" w:date="2018-04-21T17:20:00Z">
                  <w:rPr>
                    <w:rFonts w:ascii="Arial" w:hAnsi="Arial"/>
                  </w:rPr>
                </w:rPrChange>
              </w:rPr>
              <w:pPrChange w:id="605" w:author="Vijay Dhanasekaran" w:date="2018-04-21T17:21:00Z">
                <w:pPr>
                  <w:pStyle w:val="EndNoteBibliography"/>
                  <w:spacing w:line="360" w:lineRule="auto"/>
                  <w:jc w:val="center"/>
                </w:pPr>
              </w:pPrChange>
            </w:pPr>
            <w:r w:rsidRPr="002E7E25">
              <w:rPr>
                <w:rFonts w:ascii="Arial" w:hAnsi="Arial" w:cs="Arial"/>
                <w:sz w:val="22"/>
                <w:szCs w:val="22"/>
                <w:rPrChange w:id="606" w:author="Vijay Dhanasekaran" w:date="2018-04-21T17:20:00Z">
                  <w:rPr>
                    <w:rFonts w:ascii="Arial" w:hAnsi="Arial"/>
                  </w:rPr>
                </w:rPrChange>
              </w:rPr>
              <w:t>1</w:t>
            </w:r>
          </w:p>
        </w:tc>
      </w:tr>
    </w:tbl>
    <w:p w14:paraId="606DC810" w14:textId="77777777" w:rsidR="001D0AE7" w:rsidRPr="002E7E25" w:rsidRDefault="001D0AE7">
      <w:pPr>
        <w:spacing w:line="360" w:lineRule="auto"/>
        <w:jc w:val="both"/>
        <w:rPr>
          <w:rFonts w:ascii="Arial" w:hAnsi="Arial" w:cs="Arial"/>
          <w:b/>
          <w:sz w:val="22"/>
          <w:szCs w:val="22"/>
          <w:rPrChange w:id="607" w:author="Vijay Dhanasekaran" w:date="2018-04-21T17:20:00Z">
            <w:rPr>
              <w:rFonts w:ascii="Arial" w:hAnsi="Arial"/>
              <w:b/>
            </w:rPr>
          </w:rPrChange>
        </w:rPr>
        <w:pPrChange w:id="608" w:author="Vijay Dhanasekaran" w:date="2018-04-21T17:21:00Z">
          <w:pPr>
            <w:pStyle w:val="EndNoteBibliography"/>
            <w:spacing w:line="360" w:lineRule="auto"/>
          </w:pPr>
        </w:pPrChange>
      </w:pPr>
    </w:p>
    <w:p w14:paraId="6EA0EA92" w14:textId="77777777" w:rsidR="001D0AE7" w:rsidRPr="002E7E25" w:rsidRDefault="001D0AE7">
      <w:pPr>
        <w:spacing w:line="360" w:lineRule="auto"/>
        <w:jc w:val="both"/>
        <w:rPr>
          <w:rFonts w:ascii="Arial" w:hAnsi="Arial" w:cs="Arial"/>
          <w:i/>
          <w:sz w:val="22"/>
          <w:szCs w:val="22"/>
        </w:rPr>
        <w:pPrChange w:id="609" w:author="Vijay Dhanasekaran" w:date="2018-04-21T17:21:00Z">
          <w:pPr>
            <w:pStyle w:val="EndNoteBibliography"/>
            <w:spacing w:line="360" w:lineRule="auto"/>
            <w:jc w:val="both"/>
          </w:pPr>
        </w:pPrChange>
      </w:pPr>
    </w:p>
    <w:p w14:paraId="2E53DE4C" w14:textId="77777777" w:rsidR="001D0AE7" w:rsidRPr="002E7E25" w:rsidRDefault="001D0AE7">
      <w:pPr>
        <w:spacing w:line="360" w:lineRule="auto"/>
        <w:jc w:val="both"/>
        <w:rPr>
          <w:rFonts w:ascii="Arial" w:hAnsi="Arial" w:cs="Arial"/>
          <w:color w:val="000000" w:themeColor="text1"/>
          <w:sz w:val="22"/>
          <w:szCs w:val="22"/>
          <w:rPrChange w:id="610" w:author="Vijay Dhanasekaran" w:date="2018-04-21T17:20:00Z">
            <w:rPr>
              <w:rFonts w:ascii="Arial" w:hAnsi="Arial"/>
              <w:color w:val="000000" w:themeColor="text1"/>
            </w:rPr>
          </w:rPrChange>
        </w:rPr>
        <w:pPrChange w:id="611" w:author="Vijay Dhanasekaran" w:date="2018-04-21T17:21:00Z">
          <w:pPr>
            <w:pStyle w:val="Heading3"/>
            <w:spacing w:line="360" w:lineRule="auto"/>
          </w:pPr>
        </w:pPrChange>
      </w:pPr>
      <w:bookmarkStart w:id="612" w:name="_Toc383177828"/>
      <w:r w:rsidRPr="002E7E25">
        <w:rPr>
          <w:rFonts w:ascii="Arial" w:hAnsi="Arial" w:cs="Arial"/>
          <w:color w:val="000000" w:themeColor="text1"/>
          <w:sz w:val="22"/>
          <w:szCs w:val="22"/>
          <w:rPrChange w:id="613" w:author="Vijay Dhanasekaran" w:date="2018-04-21T17:20:00Z">
            <w:rPr>
              <w:rFonts w:ascii="Arial" w:hAnsi="Arial"/>
              <w:b w:val="0"/>
              <w:bCs w:val="0"/>
              <w:color w:val="000000" w:themeColor="text1"/>
            </w:rPr>
          </w:rPrChange>
        </w:rPr>
        <w:t>Envelope Sequences</w:t>
      </w:r>
      <w:bookmarkEnd w:id="612"/>
    </w:p>
    <w:p w14:paraId="6283DBCE" w14:textId="2677C3B4" w:rsidR="001D0AE7" w:rsidRPr="007C6536" w:rsidRDefault="001D0AE7">
      <w:pPr>
        <w:spacing w:line="360" w:lineRule="auto"/>
        <w:jc w:val="both"/>
        <w:rPr>
          <w:rFonts w:ascii="Arial" w:hAnsi="Arial" w:cs="Arial"/>
          <w:sz w:val="22"/>
          <w:szCs w:val="22"/>
        </w:rPr>
        <w:pPrChange w:id="614" w:author="Vijay Dhanasekaran" w:date="2018-04-21T17:21:00Z">
          <w:pPr>
            <w:pStyle w:val="EndNoteBibliography"/>
            <w:spacing w:line="360" w:lineRule="auto"/>
            <w:jc w:val="both"/>
          </w:pPr>
        </w:pPrChange>
      </w:pPr>
      <w:r w:rsidRPr="002E7E25">
        <w:rPr>
          <w:rFonts w:ascii="Arial" w:hAnsi="Arial" w:cs="Arial"/>
          <w:sz w:val="22"/>
          <w:szCs w:val="22"/>
        </w:rPr>
        <w:t xml:space="preserve">As mentioned, SLAC is the most conservative selection pressure method available on Datamonkey. Considering this, and the Envelope proteins’ interaction with immune responses during infection, we decided to only use SLAC analysis of the envelope sequences subsampled by either Singapore prominent clades, or by clades that are predominantly made up of other Southeast Asian countries’ sequences. The results from </w:t>
      </w:r>
      <w:r w:rsidRPr="002E7E25">
        <w:rPr>
          <w:rFonts w:ascii="Arial" w:hAnsi="Arial" w:cs="Arial"/>
          <w:sz w:val="22"/>
          <w:szCs w:val="22"/>
        </w:rPr>
        <w:lastRenderedPageBreak/>
        <w:t xml:space="preserve">these analyses of DENV-1 to DENV-4 are shown in Table 3. Positive selection was found at 1 site for the Singapore dominant clades in DENV-1 and DENV-3. No positive selection was observed for DENV-2 and DENV-4. The Southeast Asian clades also showed one site undergoing positive selection in each of DENV-1 and DENV-3, whilst DENV-2 and DENV-4 also showed no positive selection for these clades. As has been shown previously </w:t>
      </w:r>
      <w:r w:rsidRPr="007C6536">
        <w:rPr>
          <w:rFonts w:ascii="Arial" w:hAnsi="Arial" w:cs="Arial"/>
          <w:sz w:val="22"/>
          <w:szCs w:val="22"/>
        </w:rPr>
        <w:fldChar w:fldCharType="begin">
          <w:fldData xml:space="preserve">PEVuZE5vdGU+PENpdGU+PEF1dGhvcj5Db3N0YTwvQXV0aG9yPjxZZWFyPjIwMTI8L1llYXI+PFJl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</w:fldData>
        </w:fldChar>
      </w:r>
      <w:r w:rsidR="001E4940" w:rsidRPr="007C6536">
        <w:rPr>
          <w:rFonts w:ascii="Arial" w:hAnsi="Arial" w:cs="Arial"/>
          <w:sz w:val="22"/>
          <w:szCs w:val="22"/>
        </w:rPr>
        <w:instrText xml:space="preserve"> ADDIN EN.CITE </w:instrText>
      </w:r>
      <w:r w:rsidR="001E4940" w:rsidRPr="007C6536">
        <w:rPr>
          <w:rFonts w:ascii="Arial" w:hAnsi="Arial" w:cs="Arial"/>
          <w:sz w:val="22"/>
          <w:szCs w:val="22"/>
        </w:rPr>
        <w:fldChar w:fldCharType="begin">
          <w:fldData xml:space="preserve">PEVuZE5vdGU+PENpdGU+PEF1dGhvcj5Db3N0YTwvQXV0aG9yPjxZZWFyPjIwMTI8L1llYXI+PFJl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</w:fldData>
        </w:fldChar>
      </w:r>
      <w:r w:rsidR="001E4940" w:rsidRPr="007C6536">
        <w:rPr>
          <w:rFonts w:ascii="Arial" w:hAnsi="Arial" w:cs="Arial"/>
          <w:sz w:val="22"/>
          <w:szCs w:val="22"/>
        </w:rPr>
        <w:instrText xml:space="preserve"> ADDIN EN.CITE.DATA </w:instrText>
      </w:r>
      <w:r w:rsidR="001E4940" w:rsidRPr="007C6536">
        <w:rPr>
          <w:rFonts w:ascii="Arial" w:hAnsi="Arial" w:cs="Arial"/>
          <w:sz w:val="22"/>
          <w:szCs w:val="22"/>
        </w:rPr>
      </w:r>
      <w:r w:rsidR="001E4940" w:rsidRPr="007C6536">
        <w:rPr>
          <w:rFonts w:ascii="Arial" w:hAnsi="Arial" w:cs="Arial"/>
          <w:sz w:val="22"/>
          <w:szCs w:val="22"/>
        </w:rPr>
        <w:fldChar w:fldCharType="end"/>
      </w:r>
      <w:r w:rsidRPr="007C6536">
        <w:rPr>
          <w:rFonts w:ascii="Arial" w:hAnsi="Arial" w:cs="Arial"/>
          <w:sz w:val="22"/>
          <w:szCs w:val="22"/>
        </w:rPr>
      </w:r>
      <w:r w:rsidRPr="007C6536">
        <w:rPr>
          <w:rFonts w:ascii="Arial" w:hAnsi="Arial" w:cs="Arial"/>
          <w:sz w:val="22"/>
          <w:szCs w:val="22"/>
        </w:rPr>
        <w:fldChar w:fldCharType="separate"/>
      </w:r>
      <w:r w:rsidR="001E4940" w:rsidRPr="007C6536">
        <w:rPr>
          <w:rFonts w:ascii="Arial" w:hAnsi="Arial" w:cs="Arial"/>
          <w:noProof/>
          <w:sz w:val="22"/>
          <w:szCs w:val="22"/>
        </w:rPr>
        <w:t>(6, 11, 51, 55, 57, 60)</w:t>
      </w:r>
      <w:r w:rsidRPr="007C6536">
        <w:rPr>
          <w:rFonts w:ascii="Arial" w:hAnsi="Arial" w:cs="Arial"/>
          <w:sz w:val="22"/>
          <w:szCs w:val="22"/>
        </w:rPr>
        <w:fldChar w:fldCharType="end"/>
      </w:r>
      <w:r w:rsidRPr="007C6536">
        <w:rPr>
          <w:rFonts w:ascii="Arial" w:hAnsi="Arial" w:cs="Arial"/>
          <w:sz w:val="22"/>
          <w:szCs w:val="22"/>
        </w:rPr>
        <w:t>, the majority of Dengue virus sequences within these datasets appear to be undergoing purifying selection.</w:t>
      </w:r>
    </w:p>
    <w:p w14:paraId="779451A3" w14:textId="77777777" w:rsidR="001D0AE7" w:rsidRPr="002E7E25" w:rsidRDefault="001D0AE7">
      <w:pPr>
        <w:spacing w:line="360" w:lineRule="auto"/>
        <w:jc w:val="both"/>
        <w:rPr>
          <w:rFonts w:ascii="Arial" w:hAnsi="Arial" w:cs="Arial"/>
          <w:sz w:val="22"/>
          <w:szCs w:val="22"/>
          <w:rPrChange w:id="615" w:author="Vijay Dhanasekaran" w:date="2018-04-21T17:20:00Z">
            <w:rPr>
              <w:rFonts w:ascii="Arial" w:hAnsi="Arial"/>
            </w:rPr>
          </w:rPrChange>
        </w:rPr>
        <w:pPrChange w:id="616" w:author="Vijay Dhanasekaran" w:date="2018-04-21T17:21:00Z">
          <w:pPr>
            <w:pStyle w:val="EndNoteBibliography"/>
            <w:spacing w:line="360" w:lineRule="auto"/>
            <w:jc w:val="both"/>
          </w:pPr>
        </w:pPrChange>
      </w:pPr>
      <w:r w:rsidRPr="007C6536">
        <w:rPr>
          <w:rFonts w:ascii="Arial" w:hAnsi="Arial" w:cs="Arial"/>
          <w:b/>
          <w:sz w:val="22"/>
          <w:szCs w:val="22"/>
        </w:rPr>
        <w:br/>
        <w:t>Table 3.</w:t>
      </w:r>
      <w:r w:rsidRPr="007C6536">
        <w:rPr>
          <w:rFonts w:ascii="Arial" w:hAnsi="Arial" w:cs="Arial"/>
          <w:sz w:val="22"/>
          <w:szCs w:val="22"/>
        </w:rPr>
        <w:t xml:space="preserve"> Total number of positively selected sites within envelope sequences of Dengue viruses 1-4 that had been specifically subsampled to clades predominantly consisting of viruses from either Singapore or from other areas of Southeast Asia. Each sequence was analysed using the Single-Likelihood Ancestor Counting (SLAC) method of determining selection pressure available</w:t>
      </w:r>
      <w:r w:rsidRPr="002E7E25">
        <w:rPr>
          <w:rFonts w:ascii="Arial" w:hAnsi="Arial" w:cs="Arial"/>
          <w:sz w:val="22"/>
          <w:szCs w:val="22"/>
          <w:rPrChange w:id="617" w:author="Vijay Dhanasekaran" w:date="2018-04-21T17:20:00Z">
            <w:rPr>
              <w:rFonts w:ascii="Arial" w:hAnsi="Arial"/>
            </w:rPr>
          </w:rPrChange>
        </w:rPr>
        <w:t xml:space="preserve"> at </w:t>
      </w:r>
      <w:r w:rsidR="005E7A85" w:rsidRPr="007C6536">
        <w:rPr>
          <w:rFonts w:ascii="Arial" w:hAnsi="Arial" w:cs="Arial"/>
          <w:sz w:val="22"/>
          <w:szCs w:val="22"/>
          <w:rPrChange w:id="618" w:author="Vijay Dhanasekaran" w:date="2018-04-21T17:20:00Z">
            <w:rPr>
              <w:rStyle w:val="Hyperlink"/>
              <w:rFonts w:ascii="Arial" w:hAnsi="Arial" w:cs="Arial"/>
              <w:sz w:val="22"/>
              <w:szCs w:val="22"/>
            </w:rPr>
          </w:rPrChange>
        </w:rPr>
        <w:fldChar w:fldCharType="begin"/>
      </w:r>
      <w:r w:rsidR="005E7A85" w:rsidRPr="002E7E25">
        <w:rPr>
          <w:rFonts w:ascii="Arial" w:hAnsi="Arial" w:cs="Arial"/>
          <w:sz w:val="22"/>
          <w:szCs w:val="22"/>
          <w:rPrChange w:id="619" w:author="Vijay Dhanasekaran" w:date="2018-04-21T17:20:00Z">
            <w:rPr/>
          </w:rPrChange>
        </w:rPr>
        <w:instrText xml:space="preserve"> HYPERLINK "http://datamonkey.org" </w:instrText>
      </w:r>
      <w:r w:rsidR="005E7A85" w:rsidRPr="007C6536">
        <w:rPr>
          <w:rFonts w:ascii="Arial" w:hAnsi="Arial" w:cs="Arial"/>
          <w:sz w:val="22"/>
          <w:szCs w:val="22"/>
          <w:rPrChange w:id="620"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http://datamonkey.org</w:t>
      </w:r>
      <w:r w:rsidR="005E7A85" w:rsidRPr="007C6536">
        <w:rPr>
          <w:rStyle w:val="Hyperlink"/>
          <w:rFonts w:ascii="Arial" w:hAnsi="Arial" w:cs="Arial"/>
          <w:sz w:val="22"/>
          <w:szCs w:val="22"/>
        </w:rPr>
        <w:fldChar w:fldCharType="end"/>
      </w:r>
      <w:r w:rsidRPr="002E7E25">
        <w:rPr>
          <w:rFonts w:ascii="Arial" w:hAnsi="Arial" w:cs="Arial"/>
          <w:sz w:val="22"/>
          <w:szCs w:val="22"/>
          <w:rPrChange w:id="621" w:author="Vijay Dhanasekaran" w:date="2018-04-21T17:20:00Z">
            <w:rPr>
              <w:rFonts w:ascii="Arial" w:hAnsi="Arial"/>
            </w:rPr>
          </w:rPrChange>
        </w:rPr>
        <w:t>.</w:t>
      </w:r>
    </w:p>
    <w:tbl>
      <w:tblPr>
        <w:tblStyle w:val="TableGrid"/>
        <w:tblW w:w="0" w:type="auto"/>
        <w:tblLook w:val="04A0" w:firstRow="1" w:lastRow="0" w:firstColumn="1" w:lastColumn="0" w:noHBand="0" w:noVBand="1"/>
      </w:tblPr>
      <w:tblGrid>
        <w:gridCol w:w="1703"/>
        <w:gridCol w:w="1703"/>
        <w:gridCol w:w="1703"/>
        <w:gridCol w:w="1703"/>
        <w:gridCol w:w="1704"/>
      </w:tblGrid>
      <w:tr w:rsidR="001D0AE7" w:rsidRPr="002E7E25" w14:paraId="57D3903D" w14:textId="77777777" w:rsidTr="001D0AE7">
        <w:tc>
          <w:tcPr>
            <w:tcW w:w="8516" w:type="dxa"/>
            <w:gridSpan w:val="5"/>
            <w:tcBorders>
              <w:left w:val="nil"/>
              <w:right w:val="nil"/>
            </w:tcBorders>
          </w:tcPr>
          <w:p w14:paraId="100CD853" w14:textId="77777777" w:rsidR="001D0AE7" w:rsidRPr="002E7E25" w:rsidRDefault="001D0AE7">
            <w:pPr>
              <w:spacing w:line="360" w:lineRule="auto"/>
              <w:jc w:val="both"/>
              <w:rPr>
                <w:rFonts w:ascii="Arial" w:hAnsi="Arial" w:cs="Arial"/>
                <w:b/>
                <w:sz w:val="22"/>
                <w:szCs w:val="22"/>
                <w:rPrChange w:id="622" w:author="Vijay Dhanasekaran" w:date="2018-04-21T17:20:00Z">
                  <w:rPr>
                    <w:rFonts w:ascii="Arial" w:hAnsi="Arial"/>
                    <w:b/>
                  </w:rPr>
                </w:rPrChange>
              </w:rPr>
              <w:pPrChange w:id="623" w:author="Vijay Dhanasekaran" w:date="2018-04-21T17:21:00Z">
                <w:pPr>
                  <w:pStyle w:val="EndNoteBibliography"/>
                  <w:spacing w:line="360" w:lineRule="auto"/>
                </w:pPr>
              </w:pPrChange>
            </w:pPr>
            <w:r w:rsidRPr="002E7E25">
              <w:rPr>
                <w:rFonts w:ascii="Arial" w:hAnsi="Arial" w:cs="Arial"/>
                <w:b/>
                <w:sz w:val="22"/>
                <w:szCs w:val="22"/>
                <w:rPrChange w:id="624" w:author="Vijay Dhanasekaran" w:date="2018-04-21T17:20:00Z">
                  <w:rPr>
                    <w:rFonts w:ascii="Arial" w:hAnsi="Arial"/>
                    <w:b/>
                  </w:rPr>
                </w:rPrChange>
              </w:rPr>
              <w:t xml:space="preserve">                              DENV 1            DENV 2             DENV 3             DENV 4</w:t>
            </w:r>
          </w:p>
        </w:tc>
      </w:tr>
      <w:tr w:rsidR="001D0AE7" w:rsidRPr="002E7E25" w14:paraId="4042F37E" w14:textId="77777777" w:rsidTr="001D0AE7">
        <w:tc>
          <w:tcPr>
            <w:tcW w:w="1703" w:type="dxa"/>
            <w:tcBorders>
              <w:left w:val="nil"/>
            </w:tcBorders>
          </w:tcPr>
          <w:p w14:paraId="6A5154D1" w14:textId="77777777" w:rsidR="001D0AE7" w:rsidRPr="002E7E25" w:rsidRDefault="001D0AE7">
            <w:pPr>
              <w:spacing w:line="360" w:lineRule="auto"/>
              <w:jc w:val="both"/>
              <w:rPr>
                <w:rFonts w:ascii="Arial" w:hAnsi="Arial" w:cs="Arial"/>
                <w:b/>
                <w:sz w:val="22"/>
                <w:szCs w:val="22"/>
                <w:rPrChange w:id="625" w:author="Vijay Dhanasekaran" w:date="2018-04-21T17:20:00Z">
                  <w:rPr>
                    <w:rFonts w:ascii="Arial" w:hAnsi="Arial"/>
                    <w:b/>
                  </w:rPr>
                </w:rPrChange>
              </w:rPr>
              <w:pPrChange w:id="626" w:author="Vijay Dhanasekaran" w:date="2018-04-21T17:21:00Z">
                <w:pPr>
                  <w:pStyle w:val="EndNoteBibliography"/>
                  <w:spacing w:line="360" w:lineRule="auto"/>
                </w:pPr>
              </w:pPrChange>
            </w:pPr>
            <w:r w:rsidRPr="002E7E25">
              <w:rPr>
                <w:rFonts w:ascii="Arial" w:hAnsi="Arial" w:cs="Arial"/>
                <w:b/>
                <w:sz w:val="22"/>
                <w:szCs w:val="22"/>
                <w:rPrChange w:id="627" w:author="Vijay Dhanasekaran" w:date="2018-04-21T17:20:00Z">
                  <w:rPr>
                    <w:rFonts w:ascii="Arial" w:hAnsi="Arial"/>
                    <w:b/>
                  </w:rPr>
                </w:rPrChange>
              </w:rPr>
              <w:t>Singapore</w:t>
            </w:r>
          </w:p>
        </w:tc>
        <w:tc>
          <w:tcPr>
            <w:tcW w:w="1703" w:type="dxa"/>
          </w:tcPr>
          <w:p w14:paraId="4D2FBBE7" w14:textId="77777777" w:rsidR="001D0AE7" w:rsidRPr="002E7E25" w:rsidRDefault="001D0AE7">
            <w:pPr>
              <w:spacing w:line="360" w:lineRule="auto"/>
              <w:jc w:val="both"/>
              <w:rPr>
                <w:rFonts w:ascii="Arial" w:hAnsi="Arial" w:cs="Arial"/>
                <w:sz w:val="22"/>
                <w:szCs w:val="22"/>
                <w:rPrChange w:id="628" w:author="Vijay Dhanasekaran" w:date="2018-04-21T17:20:00Z">
                  <w:rPr>
                    <w:rFonts w:ascii="Arial" w:hAnsi="Arial"/>
                  </w:rPr>
                </w:rPrChange>
              </w:rPr>
              <w:pPrChange w:id="629" w:author="Vijay Dhanasekaran" w:date="2018-04-21T17:21:00Z">
                <w:pPr>
                  <w:pStyle w:val="EndNoteBibliography"/>
                  <w:spacing w:line="360" w:lineRule="auto"/>
                  <w:jc w:val="center"/>
                </w:pPr>
              </w:pPrChange>
            </w:pPr>
            <w:r w:rsidRPr="002E7E25">
              <w:rPr>
                <w:rFonts w:ascii="Arial" w:hAnsi="Arial" w:cs="Arial"/>
                <w:sz w:val="22"/>
                <w:szCs w:val="22"/>
                <w:rPrChange w:id="630" w:author="Vijay Dhanasekaran" w:date="2018-04-21T17:20:00Z">
                  <w:rPr>
                    <w:rFonts w:ascii="Arial" w:hAnsi="Arial"/>
                  </w:rPr>
                </w:rPrChange>
              </w:rPr>
              <w:t>1</w:t>
            </w:r>
          </w:p>
        </w:tc>
        <w:tc>
          <w:tcPr>
            <w:tcW w:w="1703" w:type="dxa"/>
          </w:tcPr>
          <w:p w14:paraId="3B486EED" w14:textId="77777777" w:rsidR="001D0AE7" w:rsidRPr="002E7E25" w:rsidRDefault="001D0AE7">
            <w:pPr>
              <w:spacing w:line="360" w:lineRule="auto"/>
              <w:jc w:val="both"/>
              <w:rPr>
                <w:rFonts w:ascii="Arial" w:hAnsi="Arial" w:cs="Arial"/>
                <w:sz w:val="22"/>
                <w:szCs w:val="22"/>
                <w:rPrChange w:id="631" w:author="Vijay Dhanasekaran" w:date="2018-04-21T17:20:00Z">
                  <w:rPr>
                    <w:rFonts w:ascii="Arial" w:hAnsi="Arial"/>
                  </w:rPr>
                </w:rPrChange>
              </w:rPr>
              <w:pPrChange w:id="632" w:author="Vijay Dhanasekaran" w:date="2018-04-21T17:21:00Z">
                <w:pPr>
                  <w:pStyle w:val="EndNoteBibliography"/>
                  <w:spacing w:line="360" w:lineRule="auto"/>
                  <w:jc w:val="center"/>
                </w:pPr>
              </w:pPrChange>
            </w:pPr>
            <w:r w:rsidRPr="002E7E25">
              <w:rPr>
                <w:rFonts w:ascii="Arial" w:hAnsi="Arial" w:cs="Arial"/>
                <w:sz w:val="22"/>
                <w:szCs w:val="22"/>
                <w:rPrChange w:id="633" w:author="Vijay Dhanasekaran" w:date="2018-04-21T17:20:00Z">
                  <w:rPr>
                    <w:rFonts w:ascii="Arial" w:hAnsi="Arial"/>
                  </w:rPr>
                </w:rPrChange>
              </w:rPr>
              <w:t>0</w:t>
            </w:r>
          </w:p>
        </w:tc>
        <w:tc>
          <w:tcPr>
            <w:tcW w:w="1703" w:type="dxa"/>
          </w:tcPr>
          <w:p w14:paraId="64D4440D" w14:textId="77777777" w:rsidR="001D0AE7" w:rsidRPr="002E7E25" w:rsidRDefault="001D0AE7">
            <w:pPr>
              <w:spacing w:line="360" w:lineRule="auto"/>
              <w:jc w:val="both"/>
              <w:rPr>
                <w:rFonts w:ascii="Arial" w:hAnsi="Arial" w:cs="Arial"/>
                <w:sz w:val="22"/>
                <w:szCs w:val="22"/>
                <w:rPrChange w:id="634" w:author="Vijay Dhanasekaran" w:date="2018-04-21T17:20:00Z">
                  <w:rPr>
                    <w:rFonts w:ascii="Arial" w:hAnsi="Arial"/>
                  </w:rPr>
                </w:rPrChange>
              </w:rPr>
              <w:pPrChange w:id="635" w:author="Vijay Dhanasekaran" w:date="2018-04-21T17:21:00Z">
                <w:pPr>
                  <w:pStyle w:val="EndNoteBibliography"/>
                  <w:spacing w:line="360" w:lineRule="auto"/>
                  <w:jc w:val="center"/>
                </w:pPr>
              </w:pPrChange>
            </w:pPr>
            <w:r w:rsidRPr="002E7E25">
              <w:rPr>
                <w:rFonts w:ascii="Arial" w:hAnsi="Arial" w:cs="Arial"/>
                <w:sz w:val="22"/>
                <w:szCs w:val="22"/>
                <w:rPrChange w:id="636" w:author="Vijay Dhanasekaran" w:date="2018-04-21T17:20:00Z">
                  <w:rPr>
                    <w:rFonts w:ascii="Arial" w:hAnsi="Arial"/>
                  </w:rPr>
                </w:rPrChange>
              </w:rPr>
              <w:t>1</w:t>
            </w:r>
          </w:p>
        </w:tc>
        <w:tc>
          <w:tcPr>
            <w:tcW w:w="1704" w:type="dxa"/>
            <w:tcBorders>
              <w:right w:val="nil"/>
            </w:tcBorders>
          </w:tcPr>
          <w:p w14:paraId="3E438B47" w14:textId="77777777" w:rsidR="001D0AE7" w:rsidRPr="002E7E25" w:rsidRDefault="001D0AE7">
            <w:pPr>
              <w:spacing w:line="360" w:lineRule="auto"/>
              <w:jc w:val="both"/>
              <w:rPr>
                <w:rFonts w:ascii="Arial" w:hAnsi="Arial" w:cs="Arial"/>
                <w:sz w:val="22"/>
                <w:szCs w:val="22"/>
                <w:rPrChange w:id="637" w:author="Vijay Dhanasekaran" w:date="2018-04-21T17:20:00Z">
                  <w:rPr>
                    <w:rFonts w:ascii="Arial" w:hAnsi="Arial"/>
                  </w:rPr>
                </w:rPrChange>
              </w:rPr>
              <w:pPrChange w:id="638" w:author="Vijay Dhanasekaran" w:date="2018-04-21T17:21:00Z">
                <w:pPr>
                  <w:pStyle w:val="EndNoteBibliography"/>
                  <w:spacing w:line="360" w:lineRule="auto"/>
                  <w:jc w:val="center"/>
                </w:pPr>
              </w:pPrChange>
            </w:pPr>
            <w:r w:rsidRPr="002E7E25">
              <w:rPr>
                <w:rFonts w:ascii="Arial" w:hAnsi="Arial" w:cs="Arial"/>
                <w:sz w:val="22"/>
                <w:szCs w:val="22"/>
                <w:rPrChange w:id="639" w:author="Vijay Dhanasekaran" w:date="2018-04-21T17:20:00Z">
                  <w:rPr>
                    <w:rFonts w:ascii="Arial" w:hAnsi="Arial"/>
                  </w:rPr>
                </w:rPrChange>
              </w:rPr>
              <w:t>0</w:t>
            </w:r>
          </w:p>
        </w:tc>
      </w:tr>
      <w:tr w:rsidR="001D0AE7" w:rsidRPr="002E7E25" w14:paraId="0FE7C13A" w14:textId="77777777" w:rsidTr="001D0AE7">
        <w:tc>
          <w:tcPr>
            <w:tcW w:w="1703" w:type="dxa"/>
            <w:tcBorders>
              <w:left w:val="nil"/>
            </w:tcBorders>
          </w:tcPr>
          <w:p w14:paraId="6383F44D" w14:textId="77777777" w:rsidR="001D0AE7" w:rsidRPr="002E7E25" w:rsidRDefault="001D0AE7">
            <w:pPr>
              <w:spacing w:line="360" w:lineRule="auto"/>
              <w:jc w:val="both"/>
              <w:rPr>
                <w:rFonts w:ascii="Arial" w:hAnsi="Arial" w:cs="Arial"/>
                <w:b/>
                <w:sz w:val="22"/>
                <w:szCs w:val="22"/>
                <w:rPrChange w:id="640" w:author="Vijay Dhanasekaran" w:date="2018-04-21T17:20:00Z">
                  <w:rPr>
                    <w:rFonts w:ascii="Arial" w:hAnsi="Arial"/>
                    <w:b/>
                  </w:rPr>
                </w:rPrChange>
              </w:rPr>
              <w:pPrChange w:id="641" w:author="Vijay Dhanasekaran" w:date="2018-04-21T17:21:00Z">
                <w:pPr>
                  <w:pStyle w:val="EndNoteBibliography"/>
                  <w:spacing w:line="360" w:lineRule="auto"/>
                </w:pPr>
              </w:pPrChange>
            </w:pPr>
            <w:r w:rsidRPr="002E7E25">
              <w:rPr>
                <w:rFonts w:ascii="Arial" w:hAnsi="Arial" w:cs="Arial"/>
                <w:b/>
                <w:sz w:val="22"/>
                <w:szCs w:val="22"/>
                <w:rPrChange w:id="642" w:author="Vijay Dhanasekaran" w:date="2018-04-21T17:20:00Z">
                  <w:rPr>
                    <w:rFonts w:ascii="Arial" w:hAnsi="Arial"/>
                    <w:b/>
                  </w:rPr>
                </w:rPrChange>
              </w:rPr>
              <w:t>SE Asia</w:t>
            </w:r>
          </w:p>
        </w:tc>
        <w:tc>
          <w:tcPr>
            <w:tcW w:w="1703" w:type="dxa"/>
          </w:tcPr>
          <w:p w14:paraId="58400B68" w14:textId="77777777" w:rsidR="001D0AE7" w:rsidRPr="002E7E25" w:rsidRDefault="001D0AE7">
            <w:pPr>
              <w:spacing w:line="360" w:lineRule="auto"/>
              <w:jc w:val="both"/>
              <w:rPr>
                <w:rFonts w:ascii="Arial" w:hAnsi="Arial" w:cs="Arial"/>
                <w:sz w:val="22"/>
                <w:szCs w:val="22"/>
                <w:rPrChange w:id="643" w:author="Vijay Dhanasekaran" w:date="2018-04-21T17:20:00Z">
                  <w:rPr>
                    <w:rFonts w:ascii="Arial" w:hAnsi="Arial"/>
                  </w:rPr>
                </w:rPrChange>
              </w:rPr>
              <w:pPrChange w:id="644" w:author="Vijay Dhanasekaran" w:date="2018-04-21T17:21:00Z">
                <w:pPr>
                  <w:pStyle w:val="EndNoteBibliography"/>
                  <w:spacing w:line="360" w:lineRule="auto"/>
                  <w:jc w:val="center"/>
                </w:pPr>
              </w:pPrChange>
            </w:pPr>
            <w:r w:rsidRPr="002E7E25">
              <w:rPr>
                <w:rFonts w:ascii="Arial" w:hAnsi="Arial" w:cs="Arial"/>
                <w:sz w:val="22"/>
                <w:szCs w:val="22"/>
                <w:rPrChange w:id="645" w:author="Vijay Dhanasekaran" w:date="2018-04-21T17:20:00Z">
                  <w:rPr>
                    <w:rFonts w:ascii="Arial" w:hAnsi="Arial"/>
                  </w:rPr>
                </w:rPrChange>
              </w:rPr>
              <w:t>1</w:t>
            </w:r>
          </w:p>
        </w:tc>
        <w:tc>
          <w:tcPr>
            <w:tcW w:w="1703" w:type="dxa"/>
          </w:tcPr>
          <w:p w14:paraId="2C028207" w14:textId="77777777" w:rsidR="001D0AE7" w:rsidRPr="002E7E25" w:rsidRDefault="001D0AE7">
            <w:pPr>
              <w:spacing w:line="360" w:lineRule="auto"/>
              <w:jc w:val="both"/>
              <w:rPr>
                <w:rFonts w:ascii="Arial" w:hAnsi="Arial" w:cs="Arial"/>
                <w:sz w:val="22"/>
                <w:szCs w:val="22"/>
                <w:rPrChange w:id="646" w:author="Vijay Dhanasekaran" w:date="2018-04-21T17:20:00Z">
                  <w:rPr>
                    <w:rFonts w:ascii="Arial" w:hAnsi="Arial"/>
                  </w:rPr>
                </w:rPrChange>
              </w:rPr>
              <w:pPrChange w:id="647" w:author="Vijay Dhanasekaran" w:date="2018-04-21T17:21:00Z">
                <w:pPr>
                  <w:pStyle w:val="EndNoteBibliography"/>
                  <w:spacing w:line="360" w:lineRule="auto"/>
                  <w:jc w:val="center"/>
                </w:pPr>
              </w:pPrChange>
            </w:pPr>
            <w:r w:rsidRPr="002E7E25">
              <w:rPr>
                <w:rFonts w:ascii="Arial" w:hAnsi="Arial" w:cs="Arial"/>
                <w:sz w:val="22"/>
                <w:szCs w:val="22"/>
                <w:rPrChange w:id="648" w:author="Vijay Dhanasekaran" w:date="2018-04-21T17:20:00Z">
                  <w:rPr>
                    <w:rFonts w:ascii="Arial" w:hAnsi="Arial"/>
                  </w:rPr>
                </w:rPrChange>
              </w:rPr>
              <w:t>0</w:t>
            </w:r>
          </w:p>
        </w:tc>
        <w:tc>
          <w:tcPr>
            <w:tcW w:w="1703" w:type="dxa"/>
          </w:tcPr>
          <w:p w14:paraId="774319EF" w14:textId="77777777" w:rsidR="001D0AE7" w:rsidRPr="002E7E25" w:rsidRDefault="001D0AE7">
            <w:pPr>
              <w:spacing w:line="360" w:lineRule="auto"/>
              <w:jc w:val="both"/>
              <w:rPr>
                <w:rFonts w:ascii="Arial" w:hAnsi="Arial" w:cs="Arial"/>
                <w:sz w:val="22"/>
                <w:szCs w:val="22"/>
                <w:rPrChange w:id="649" w:author="Vijay Dhanasekaran" w:date="2018-04-21T17:20:00Z">
                  <w:rPr>
                    <w:rFonts w:ascii="Arial" w:hAnsi="Arial"/>
                  </w:rPr>
                </w:rPrChange>
              </w:rPr>
              <w:pPrChange w:id="650" w:author="Vijay Dhanasekaran" w:date="2018-04-21T17:21:00Z">
                <w:pPr>
                  <w:pStyle w:val="EndNoteBibliography"/>
                  <w:spacing w:line="360" w:lineRule="auto"/>
                  <w:jc w:val="center"/>
                </w:pPr>
              </w:pPrChange>
            </w:pPr>
            <w:r w:rsidRPr="002E7E25">
              <w:rPr>
                <w:rFonts w:ascii="Arial" w:hAnsi="Arial" w:cs="Arial"/>
                <w:sz w:val="22"/>
                <w:szCs w:val="22"/>
                <w:rPrChange w:id="651" w:author="Vijay Dhanasekaran" w:date="2018-04-21T17:20:00Z">
                  <w:rPr>
                    <w:rFonts w:ascii="Arial" w:hAnsi="Arial"/>
                  </w:rPr>
                </w:rPrChange>
              </w:rPr>
              <w:t>1</w:t>
            </w:r>
          </w:p>
        </w:tc>
        <w:tc>
          <w:tcPr>
            <w:tcW w:w="1704" w:type="dxa"/>
            <w:tcBorders>
              <w:right w:val="nil"/>
            </w:tcBorders>
          </w:tcPr>
          <w:p w14:paraId="6446EC65" w14:textId="77777777" w:rsidR="001D0AE7" w:rsidRPr="002E7E25" w:rsidRDefault="001D0AE7">
            <w:pPr>
              <w:spacing w:line="360" w:lineRule="auto"/>
              <w:jc w:val="both"/>
              <w:rPr>
                <w:rFonts w:ascii="Arial" w:hAnsi="Arial" w:cs="Arial"/>
                <w:sz w:val="22"/>
                <w:szCs w:val="22"/>
                <w:rPrChange w:id="652" w:author="Vijay Dhanasekaran" w:date="2018-04-21T17:20:00Z">
                  <w:rPr>
                    <w:rFonts w:ascii="Arial" w:hAnsi="Arial"/>
                  </w:rPr>
                </w:rPrChange>
              </w:rPr>
              <w:pPrChange w:id="653" w:author="Vijay Dhanasekaran" w:date="2018-04-21T17:21:00Z">
                <w:pPr>
                  <w:pStyle w:val="EndNoteBibliography"/>
                  <w:spacing w:line="360" w:lineRule="auto"/>
                  <w:jc w:val="center"/>
                </w:pPr>
              </w:pPrChange>
            </w:pPr>
            <w:r w:rsidRPr="002E7E25">
              <w:rPr>
                <w:rFonts w:ascii="Arial" w:hAnsi="Arial" w:cs="Arial"/>
                <w:sz w:val="22"/>
                <w:szCs w:val="22"/>
                <w:rPrChange w:id="654" w:author="Vijay Dhanasekaran" w:date="2018-04-21T17:20:00Z">
                  <w:rPr>
                    <w:rFonts w:ascii="Arial" w:hAnsi="Arial"/>
                  </w:rPr>
                </w:rPrChange>
              </w:rPr>
              <w:t>0</w:t>
            </w:r>
          </w:p>
        </w:tc>
      </w:tr>
    </w:tbl>
    <w:p w14:paraId="48EC7C13" w14:textId="77777777" w:rsidR="00A86381" w:rsidRPr="002E7E25" w:rsidRDefault="00A86381" w:rsidP="002E7E25">
      <w:pPr>
        <w:spacing w:line="360" w:lineRule="auto"/>
        <w:jc w:val="both"/>
        <w:rPr>
          <w:rFonts w:ascii="Arial" w:hAnsi="Arial" w:cs="Arial"/>
          <w:sz w:val="22"/>
          <w:szCs w:val="22"/>
        </w:rPr>
      </w:pPr>
    </w:p>
    <w:p w14:paraId="1A565847" w14:textId="77777777" w:rsidR="005E7A85" w:rsidRPr="002E7E25" w:rsidRDefault="005E7A85">
      <w:pPr>
        <w:spacing w:line="360" w:lineRule="auto"/>
        <w:jc w:val="both"/>
        <w:rPr>
          <w:ins w:id="655" w:author="Vijay Dhanasekaran" w:date="2018-04-21T16:46:00Z"/>
          <w:rFonts w:ascii="Arial" w:hAnsi="Arial" w:cs="Arial"/>
          <w:color w:val="000000" w:themeColor="text1"/>
          <w:sz w:val="22"/>
          <w:szCs w:val="22"/>
          <w:rPrChange w:id="656" w:author="Vijay Dhanasekaran" w:date="2018-04-21T17:20:00Z">
            <w:rPr>
              <w:ins w:id="657" w:author="Vijay Dhanasekaran" w:date="2018-04-21T16:46:00Z"/>
              <w:rFonts w:ascii="Arial" w:hAnsi="Arial"/>
              <w:color w:val="000000" w:themeColor="text1"/>
            </w:rPr>
          </w:rPrChange>
        </w:rPr>
        <w:pPrChange w:id="658" w:author="Vijay Dhanasekaran" w:date="2018-04-21T17:21:00Z">
          <w:pPr>
            <w:pStyle w:val="Heading1"/>
            <w:spacing w:line="360" w:lineRule="auto"/>
          </w:pPr>
        </w:pPrChange>
      </w:pPr>
      <w:commentRangeStart w:id="659"/>
      <w:commentRangeStart w:id="660"/>
      <w:ins w:id="661" w:author="Vijay Dhanasekaran" w:date="2018-04-21T16:46:00Z">
        <w:r w:rsidRPr="002E7E25">
          <w:rPr>
            <w:rFonts w:ascii="Arial" w:hAnsi="Arial" w:cs="Arial"/>
            <w:color w:val="000000" w:themeColor="text1"/>
            <w:sz w:val="22"/>
            <w:szCs w:val="22"/>
            <w:rPrChange w:id="662" w:author="Vijay Dhanasekaran" w:date="2018-04-21T17:20:00Z">
              <w:rPr>
                <w:rFonts w:ascii="Arial" w:hAnsi="Arial"/>
                <w:b w:val="0"/>
                <w:bCs w:val="0"/>
                <w:color w:val="000000" w:themeColor="text1"/>
              </w:rPr>
            </w:rPrChange>
          </w:rPr>
          <w:t>Methods</w:t>
        </w:r>
        <w:commentRangeEnd w:id="659"/>
        <w:r w:rsidRPr="002E7E25">
          <w:rPr>
            <w:rStyle w:val="CommentReference"/>
            <w:rFonts w:ascii="Arial" w:hAnsi="Arial" w:cs="Arial"/>
            <w:b/>
            <w:bCs/>
            <w:sz w:val="22"/>
            <w:szCs w:val="22"/>
            <w:rPrChange w:id="663" w:author="Vijay Dhanasekaran" w:date="2018-04-21T17:20:00Z">
              <w:rPr>
                <w:rStyle w:val="CommentReference"/>
              </w:rPr>
            </w:rPrChange>
          </w:rPr>
          <w:commentReference w:id="659"/>
        </w:r>
      </w:ins>
    </w:p>
    <w:commentRangeEnd w:id="660"/>
    <w:p w14:paraId="7D856585" w14:textId="77777777" w:rsidR="005E7A85" w:rsidRPr="002E7E25" w:rsidRDefault="005E7A85">
      <w:pPr>
        <w:spacing w:line="360" w:lineRule="auto"/>
        <w:jc w:val="both"/>
        <w:rPr>
          <w:ins w:id="664" w:author="Vijay Dhanasekaran" w:date="2018-04-21T16:46:00Z"/>
          <w:rFonts w:ascii="Arial" w:hAnsi="Arial" w:cs="Arial"/>
          <w:color w:val="000000" w:themeColor="text1"/>
          <w:sz w:val="22"/>
          <w:szCs w:val="22"/>
          <w:rPrChange w:id="665" w:author="Vijay Dhanasekaran" w:date="2018-04-21T17:20:00Z">
            <w:rPr>
              <w:ins w:id="666" w:author="Vijay Dhanasekaran" w:date="2018-04-21T16:46:00Z"/>
              <w:rFonts w:ascii="Arial" w:hAnsi="Arial"/>
              <w:color w:val="000000" w:themeColor="text1"/>
            </w:rPr>
          </w:rPrChange>
        </w:rPr>
        <w:pPrChange w:id="667" w:author="Vijay Dhanasekaran" w:date="2018-04-21T17:21:00Z">
          <w:pPr>
            <w:pStyle w:val="Heading2"/>
            <w:spacing w:line="360" w:lineRule="auto"/>
          </w:pPr>
        </w:pPrChange>
      </w:pPr>
      <w:ins w:id="668" w:author="Vijay Dhanasekaran" w:date="2018-04-21T16:46:00Z">
        <w:r w:rsidRPr="002E7E25">
          <w:rPr>
            <w:rStyle w:val="CommentReference"/>
            <w:rFonts w:ascii="Arial" w:hAnsi="Arial" w:cs="Arial"/>
            <w:b/>
            <w:bCs/>
            <w:sz w:val="22"/>
            <w:szCs w:val="22"/>
            <w:rPrChange w:id="669" w:author="Vijay Dhanasekaran" w:date="2018-04-21T17:20:00Z">
              <w:rPr>
                <w:rStyle w:val="CommentReference"/>
              </w:rPr>
            </w:rPrChange>
          </w:rPr>
          <w:commentReference w:id="660"/>
        </w:r>
        <w:r w:rsidRPr="002E7E25">
          <w:rPr>
            <w:rFonts w:ascii="Arial" w:hAnsi="Arial" w:cs="Arial"/>
            <w:color w:val="000000" w:themeColor="text1"/>
            <w:sz w:val="22"/>
            <w:szCs w:val="22"/>
            <w:rPrChange w:id="670" w:author="Vijay Dhanasekaran" w:date="2018-04-21T17:20:00Z">
              <w:rPr>
                <w:rFonts w:ascii="Arial" w:hAnsi="Arial"/>
                <w:b w:val="0"/>
                <w:bCs w:val="0"/>
                <w:color w:val="000000" w:themeColor="text1"/>
              </w:rPr>
            </w:rPrChange>
          </w:rPr>
          <w:t>Sequence Datasets</w:t>
        </w:r>
      </w:ins>
    </w:p>
    <w:p w14:paraId="01949555" w14:textId="77777777" w:rsidR="005E7A85" w:rsidRPr="002E7E25" w:rsidRDefault="005E7A85" w:rsidP="002E7E25">
      <w:pPr>
        <w:spacing w:line="360" w:lineRule="auto"/>
        <w:jc w:val="both"/>
        <w:rPr>
          <w:ins w:id="671" w:author="Vijay Dhanasekaran" w:date="2018-04-21T16:46:00Z"/>
          <w:rFonts w:ascii="Arial" w:hAnsi="Arial" w:cs="Arial"/>
          <w:sz w:val="22"/>
          <w:szCs w:val="22"/>
        </w:rPr>
      </w:pPr>
      <w:ins w:id="672" w:author="Vijay Dhanasekaran" w:date="2018-04-21T16:46:00Z">
        <w:r w:rsidRPr="002E7E25">
          <w:rPr>
            <w:rFonts w:ascii="Arial" w:hAnsi="Arial" w:cs="Arial"/>
            <w:sz w:val="22"/>
            <w:szCs w:val="22"/>
          </w:rPr>
          <w:t>Whole genome and the complete envelope (Env) sequences and were downloaded for each of the four serotypes of dengue virus using the publically available GenBank database (</w:t>
        </w:r>
        <w:r w:rsidRPr="002E7E25">
          <w:rPr>
            <w:rFonts w:ascii="Arial" w:hAnsi="Arial" w:cs="Arial"/>
            <w:sz w:val="22"/>
            <w:szCs w:val="22"/>
          </w:rPr>
          <w:fldChar w:fldCharType="begin"/>
        </w:r>
        <w:r w:rsidRPr="007C6536">
          <w:rPr>
            <w:rFonts w:ascii="Arial" w:hAnsi="Arial" w:cs="Arial"/>
            <w:sz w:val="22"/>
            <w:szCs w:val="22"/>
          </w:rPr>
          <w:instrText xml:space="preserve"> HYPERLINK "https://www.ncbi.nlm.nih.gov/nuccore)" </w:instrText>
        </w:r>
        <w:r w:rsidRPr="002E7E25">
          <w:rPr>
            <w:rFonts w:ascii="Arial" w:hAnsi="Arial" w:cs="Arial"/>
            <w:sz w:val="22"/>
            <w:szCs w:val="22"/>
          </w:rPr>
          <w:fldChar w:fldCharType="separate"/>
        </w:r>
        <w:r w:rsidRPr="002E7E25">
          <w:rPr>
            <w:rStyle w:val="Hyperlink"/>
            <w:rFonts w:ascii="Arial" w:hAnsi="Arial" w:cs="Arial"/>
            <w:sz w:val="22"/>
            <w:szCs w:val="22"/>
          </w:rPr>
          <w:t>https://www.ncbi.nlm.nih.gov/nuccore)</w:t>
        </w:r>
        <w:r w:rsidRPr="002E7E25">
          <w:rPr>
            <w:rFonts w:ascii="Arial" w:hAnsi="Arial" w:cs="Arial"/>
            <w:sz w:val="22"/>
            <w:szCs w:val="22"/>
          </w:rPr>
          <w:fldChar w:fldCharType="end"/>
        </w:r>
        <w:r w:rsidRPr="002E7E25">
          <w:rPr>
            <w:rFonts w:ascii="Arial" w:hAnsi="Arial" w:cs="Arial"/>
            <w:sz w:val="22"/>
            <w:szCs w:val="22"/>
          </w:rPr>
          <w:t xml:space="preserve"> (Data available until June 2017). Only those isolated from human sera and</w:t>
        </w:r>
        <w:r w:rsidRPr="007C6536">
          <w:rPr>
            <w:rFonts w:ascii="Arial" w:hAnsi="Arial" w:cs="Arial"/>
            <w:sz w:val="22"/>
            <w:szCs w:val="22"/>
          </w:rPr>
          <w:t xml:space="preserve"> containing known date (year) and geographical location of isolation were included, with total the number of Env and whole genome sequences for each serotype shown in Table 1. The final data sets spanned a temporal range of 57 years (1960-</w:t>
        </w:r>
        <w:commentRangeStart w:id="673"/>
        <w:r w:rsidRPr="007C6536">
          <w:rPr>
            <w:rFonts w:ascii="Arial" w:hAnsi="Arial" w:cs="Arial"/>
            <w:sz w:val="22"/>
            <w:szCs w:val="22"/>
          </w:rPr>
          <w:t>2017</w:t>
        </w:r>
        <w:commentRangeEnd w:id="673"/>
        <w:r w:rsidRPr="002E7E25">
          <w:rPr>
            <w:rStyle w:val="CommentReference"/>
            <w:rFonts w:ascii="Arial" w:hAnsi="Arial" w:cs="Arial"/>
            <w:sz w:val="22"/>
            <w:szCs w:val="22"/>
            <w:rPrChange w:id="674" w:author="Vijay Dhanasekaran" w:date="2018-04-21T17:20:00Z">
              <w:rPr>
                <w:rStyle w:val="CommentReference"/>
              </w:rPr>
            </w:rPrChange>
          </w:rPr>
          <w:commentReference w:id="673"/>
        </w:r>
        <w:r w:rsidRPr="002E7E25">
          <w:rPr>
            <w:rFonts w:ascii="Arial" w:hAnsi="Arial" w:cs="Arial"/>
            <w:sz w:val="22"/>
            <w:szCs w:val="22"/>
          </w:rPr>
          <w:t xml:space="preserve">), covering a total of 71 countries (data available until June 2017). Multiple sequence alignments were carried out using MUSCLE  </w:t>
        </w:r>
        <w:r w:rsidRPr="002E7E25">
          <w:rPr>
            <w:rFonts w:ascii="Arial" w:hAnsi="Arial" w:cs="Arial"/>
            <w:sz w:val="22"/>
            <w:szCs w:val="22"/>
          </w:rPr>
          <w:fldChar w:fldCharType="begin">
            <w:fldData xml:space="preserve">PEVuZE5vdGU+PENpdGU+PEF1dGhvcj5LZWFyc2U8L0F1dGhvcj48WWVhcj4yMDEyPC9ZZWFyPjxS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=
</w:fldData>
          </w:fldChar>
        </w:r>
        <w:r w:rsidRPr="007C6536">
          <w:rPr>
            <w:rFonts w:ascii="Arial" w:hAnsi="Arial" w:cs="Arial"/>
            <w:sz w:val="22"/>
            <w:szCs w:val="22"/>
          </w:rPr>
          <w:instrText xml:space="preserve"> ADDIN EN.CITE </w:instrText>
        </w:r>
        <w:r w:rsidRPr="007C6536">
          <w:rPr>
            <w:rFonts w:ascii="Arial" w:hAnsi="Arial" w:cs="Arial"/>
            <w:sz w:val="22"/>
            <w:szCs w:val="22"/>
          </w:rPr>
          <w:fldChar w:fldCharType="begin">
            <w:fldData xml:space="preserve">PEVuZE5vdGU+PENpdGU+PEF1dGhvcj5LZWFyc2U8L0F1dGhvcj48WWVhcj4yMDEyPC9ZZWFyPjxS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=
</w:fldData>
          </w:fldChar>
        </w:r>
        <w:r w:rsidRPr="007C6536">
          <w:rPr>
            <w:rFonts w:ascii="Arial" w:hAnsi="Arial" w:cs="Arial"/>
            <w:sz w:val="22"/>
            <w:szCs w:val="22"/>
          </w:rPr>
          <w:instrText xml:space="preserve"> ADDIN EN.CITE.DATA </w:instrText>
        </w:r>
        <w:r w:rsidRPr="007C6536">
          <w:rPr>
            <w:rFonts w:ascii="Arial" w:hAnsi="Arial" w:cs="Arial"/>
            <w:sz w:val="22"/>
            <w:szCs w:val="22"/>
          </w:rPr>
        </w:r>
        <w:r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Pr="002E7E25">
          <w:rPr>
            <w:rFonts w:ascii="Arial" w:hAnsi="Arial" w:cs="Arial"/>
            <w:noProof/>
            <w:sz w:val="22"/>
            <w:szCs w:val="22"/>
          </w:rPr>
          <w:t>(47, 48)</w:t>
        </w:r>
        <w:r w:rsidRPr="002E7E25">
          <w:rPr>
            <w:rFonts w:ascii="Arial" w:hAnsi="Arial" w:cs="Arial"/>
            <w:sz w:val="22"/>
            <w:szCs w:val="22"/>
          </w:rPr>
          <w:fldChar w:fldCharType="end"/>
        </w:r>
        <w:r w:rsidRPr="002E7E25">
          <w:rPr>
            <w:rFonts w:ascii="Arial" w:hAnsi="Arial" w:cs="Arial"/>
            <w:sz w:val="22"/>
            <w:szCs w:val="22"/>
          </w:rPr>
          <w:t xml:space="preserve">.  </w:t>
        </w:r>
      </w:ins>
    </w:p>
    <w:p w14:paraId="3C3194A7" w14:textId="77777777" w:rsidR="005E7A85" w:rsidRPr="002E7E25" w:rsidRDefault="005E7A85">
      <w:pPr>
        <w:spacing w:line="360" w:lineRule="auto"/>
        <w:jc w:val="both"/>
        <w:rPr>
          <w:ins w:id="675" w:author="Vijay Dhanasekaran" w:date="2018-04-21T16:46:00Z"/>
          <w:rFonts w:ascii="Arial" w:hAnsi="Arial" w:cs="Arial"/>
          <w:sz w:val="22"/>
          <w:szCs w:val="22"/>
        </w:rPr>
        <w:pPrChange w:id="676" w:author="Vijay Dhanasekaran" w:date="2018-04-21T17:21:00Z">
          <w:pPr>
            <w:spacing w:line="360" w:lineRule="auto"/>
          </w:pPr>
        </w:pPrChange>
      </w:pPr>
    </w:p>
    <w:p w14:paraId="55209C0A" w14:textId="77777777" w:rsidR="005E7A85" w:rsidRPr="002E7E25" w:rsidRDefault="005E7A85">
      <w:pPr>
        <w:spacing w:line="360" w:lineRule="auto"/>
        <w:jc w:val="both"/>
        <w:rPr>
          <w:ins w:id="677" w:author="Vijay Dhanasekaran" w:date="2018-04-21T16:46:00Z"/>
          <w:rFonts w:ascii="Arial" w:hAnsi="Arial" w:cs="Arial"/>
          <w:sz w:val="22"/>
          <w:szCs w:val="22"/>
        </w:rPr>
        <w:pPrChange w:id="678" w:author="Vijay Dhanasekaran" w:date="2018-04-21T17:21:00Z">
          <w:pPr>
            <w:spacing w:line="360" w:lineRule="auto"/>
          </w:pPr>
        </w:pPrChange>
      </w:pPr>
      <w:commentRangeStart w:id="679"/>
      <w:ins w:id="680" w:author="Vijay Dhanasekaran" w:date="2018-04-21T16:46:00Z">
        <w:r w:rsidRPr="002E7E25">
          <w:rPr>
            <w:rFonts w:ascii="Arial" w:hAnsi="Arial" w:cs="Arial"/>
            <w:b/>
            <w:sz w:val="22"/>
            <w:szCs w:val="22"/>
            <w:highlight w:val="cyan"/>
          </w:rPr>
          <w:t>Table 1.</w:t>
        </w:r>
        <w:r w:rsidRPr="007C6536">
          <w:rPr>
            <w:rFonts w:ascii="Arial" w:hAnsi="Arial" w:cs="Arial"/>
            <w:sz w:val="22"/>
            <w:szCs w:val="22"/>
            <w:highlight w:val="cyan"/>
          </w:rPr>
          <w:t xml:space="preserve"> </w:t>
        </w:r>
        <w:commentRangeEnd w:id="679"/>
        <w:r w:rsidRPr="002E7E25">
          <w:rPr>
            <w:rStyle w:val="CommentReference"/>
            <w:rFonts w:ascii="Arial" w:hAnsi="Arial" w:cs="Arial"/>
            <w:sz w:val="22"/>
            <w:szCs w:val="22"/>
            <w:rPrChange w:id="681" w:author="Vijay Dhanasekaran" w:date="2018-04-21T17:20:00Z">
              <w:rPr>
                <w:rStyle w:val="CommentReference"/>
              </w:rPr>
            </w:rPrChange>
          </w:rPr>
          <w:commentReference w:id="679"/>
        </w:r>
        <w:r w:rsidRPr="002E7E25">
          <w:rPr>
            <w:rFonts w:ascii="Arial" w:hAnsi="Arial" w:cs="Arial"/>
            <w:sz w:val="22"/>
            <w:szCs w:val="22"/>
            <w:highlight w:val="cyan"/>
          </w:rPr>
          <w:t>Total</w:t>
        </w:r>
        <w:r w:rsidRPr="002E7E25">
          <w:rPr>
            <w:rFonts w:ascii="Arial" w:hAnsi="Arial" w:cs="Arial"/>
            <w:sz w:val="22"/>
            <w:szCs w:val="22"/>
          </w:rPr>
          <w:t xml:space="preserve"> number of whole genome and envelope sequences download</w:t>
        </w:r>
        <w:r w:rsidRPr="007C6536">
          <w:rPr>
            <w:rFonts w:ascii="Arial" w:hAnsi="Arial" w:cs="Arial"/>
            <w:sz w:val="22"/>
            <w:szCs w:val="22"/>
          </w:rPr>
          <w:t xml:space="preserve">ed for each of the four serotypes of dengue </w:t>
        </w:r>
        <w:commentRangeStart w:id="682"/>
        <w:commentRangeStart w:id="683"/>
        <w:r w:rsidRPr="007C6536">
          <w:rPr>
            <w:rFonts w:ascii="Arial" w:hAnsi="Arial" w:cs="Arial"/>
            <w:sz w:val="22"/>
            <w:szCs w:val="22"/>
          </w:rPr>
          <w:t>virus</w:t>
        </w:r>
        <w:commentRangeEnd w:id="682"/>
        <w:r w:rsidRPr="002E7E25">
          <w:rPr>
            <w:rStyle w:val="CommentReference"/>
            <w:rFonts w:ascii="Arial" w:hAnsi="Arial" w:cs="Arial"/>
            <w:sz w:val="22"/>
            <w:szCs w:val="22"/>
            <w:rPrChange w:id="684" w:author="Vijay Dhanasekaran" w:date="2018-04-21T17:20:00Z">
              <w:rPr>
                <w:rStyle w:val="CommentReference"/>
              </w:rPr>
            </w:rPrChange>
          </w:rPr>
          <w:commentReference w:id="682"/>
        </w:r>
        <w:commentRangeEnd w:id="683"/>
        <w:r w:rsidRPr="002E7E25">
          <w:rPr>
            <w:rStyle w:val="CommentReference"/>
            <w:rFonts w:ascii="Arial" w:hAnsi="Arial" w:cs="Arial"/>
            <w:sz w:val="22"/>
            <w:szCs w:val="22"/>
            <w:rPrChange w:id="685" w:author="Vijay Dhanasekaran" w:date="2018-04-21T17:20:00Z">
              <w:rPr>
                <w:rStyle w:val="CommentReference"/>
              </w:rPr>
            </w:rPrChange>
          </w:rPr>
          <w:commentReference w:id="683"/>
        </w:r>
        <w:r w:rsidRPr="002E7E25">
          <w:rPr>
            <w:rFonts w:ascii="Arial" w:hAnsi="Arial" w:cs="Arial"/>
            <w:sz w:val="22"/>
            <w:szCs w:val="22"/>
          </w:rPr>
          <w:t xml:space="preserve"> (DENV) from the GenBank database (https://www.ncbi.nlm.nih.gov/nuccore).</w:t>
        </w:r>
      </w:ins>
    </w:p>
    <w:tbl>
      <w:tblPr>
        <w:tblStyle w:val="TableGrid"/>
        <w:tblpPr w:leftFromText="180" w:rightFromText="180" w:vertAnchor="text" w:tblpX="675" w:tblpY="1"/>
        <w:tblOverlap w:val="never"/>
        <w:tblW w:w="0" w:type="auto"/>
        <w:tblLook w:val="04A0" w:firstRow="1" w:lastRow="0" w:firstColumn="1" w:lastColumn="0" w:noHBand="0" w:noVBand="1"/>
      </w:tblPr>
      <w:tblGrid>
        <w:gridCol w:w="8"/>
        <w:gridCol w:w="3394"/>
        <w:gridCol w:w="2268"/>
        <w:gridCol w:w="2171"/>
      </w:tblGrid>
      <w:tr w:rsidR="005E7A85" w:rsidRPr="002E7E25" w14:paraId="618ABF83" w14:textId="77777777" w:rsidTr="005E7A85">
        <w:trPr>
          <w:gridBefore w:val="1"/>
          <w:wBefore w:w="8" w:type="dxa"/>
          <w:trHeight w:val="484"/>
          <w:ins w:id="686" w:author="Vijay Dhanasekaran" w:date="2018-04-21T16:46:00Z"/>
        </w:trPr>
        <w:tc>
          <w:tcPr>
            <w:tcW w:w="7833" w:type="dxa"/>
            <w:gridSpan w:val="3"/>
            <w:tcBorders>
              <w:left w:val="nil"/>
              <w:bottom w:val="nil"/>
              <w:right w:val="nil"/>
            </w:tcBorders>
            <w:shd w:val="clear" w:color="auto" w:fill="auto"/>
          </w:tcPr>
          <w:p w14:paraId="5F0F1AFA" w14:textId="77777777" w:rsidR="005E7A85" w:rsidRPr="002E7E25" w:rsidRDefault="005E7A85">
            <w:pPr>
              <w:spacing w:line="360" w:lineRule="auto"/>
              <w:jc w:val="both"/>
              <w:rPr>
                <w:ins w:id="687" w:author="Vijay Dhanasekaran" w:date="2018-04-21T16:46:00Z"/>
                <w:rFonts w:ascii="Arial" w:hAnsi="Arial" w:cs="Arial"/>
                <w:b/>
                <w:sz w:val="22"/>
                <w:szCs w:val="22"/>
                <w:rPrChange w:id="688" w:author="Vijay Dhanasekaran" w:date="2018-04-21T17:20:00Z">
                  <w:rPr>
                    <w:ins w:id="689" w:author="Vijay Dhanasekaran" w:date="2018-04-21T16:46:00Z"/>
                    <w:rFonts w:ascii="Arial" w:hAnsi="Arial"/>
                    <w:b/>
                  </w:rPr>
                </w:rPrChange>
              </w:rPr>
              <w:pPrChange w:id="690" w:author="Vijay Dhanasekaran" w:date="2018-04-21T17:21:00Z">
                <w:pPr>
                  <w:framePr w:hSpace="180" w:wrap="around" w:vAnchor="text" w:hAnchor="text" w:x="675" w:y="1"/>
                  <w:spacing w:line="360" w:lineRule="auto"/>
                  <w:suppressOverlap/>
                </w:pPr>
              </w:pPrChange>
            </w:pPr>
            <w:ins w:id="691" w:author="Vijay Dhanasekaran" w:date="2018-04-21T16:46:00Z">
              <w:r w:rsidRPr="002E7E25">
                <w:rPr>
                  <w:rFonts w:ascii="Arial" w:hAnsi="Arial" w:cs="Arial"/>
                  <w:b/>
                  <w:sz w:val="22"/>
                  <w:szCs w:val="22"/>
                  <w:rPrChange w:id="692" w:author="Vijay Dhanasekaran" w:date="2018-04-21T17:20:00Z">
                    <w:rPr>
                      <w:rFonts w:ascii="Arial" w:hAnsi="Arial"/>
                      <w:b/>
                    </w:rPr>
                  </w:rPrChange>
                </w:rPr>
                <w:t xml:space="preserve">               Serotype                                 Number of Sequences</w:t>
              </w:r>
            </w:ins>
          </w:p>
        </w:tc>
      </w:tr>
      <w:tr w:rsidR="005E7A85" w:rsidRPr="002E7E25" w14:paraId="4F07C928" w14:textId="77777777" w:rsidTr="005E7A85">
        <w:trPr>
          <w:trHeight w:val="452"/>
          <w:ins w:id="693" w:author="Vijay Dhanasekaran" w:date="2018-04-21T16:46:00Z"/>
        </w:trPr>
        <w:tc>
          <w:tcPr>
            <w:tcW w:w="7841" w:type="dxa"/>
            <w:gridSpan w:val="4"/>
            <w:tcBorders>
              <w:top w:val="nil"/>
              <w:left w:val="nil"/>
              <w:right w:val="nil"/>
            </w:tcBorders>
          </w:tcPr>
          <w:p w14:paraId="22E1E480" w14:textId="77777777" w:rsidR="005E7A85" w:rsidRPr="002E7E25" w:rsidRDefault="005E7A85">
            <w:pPr>
              <w:spacing w:line="360" w:lineRule="auto"/>
              <w:jc w:val="both"/>
              <w:rPr>
                <w:ins w:id="694" w:author="Vijay Dhanasekaran" w:date="2018-04-21T16:46:00Z"/>
                <w:rFonts w:ascii="Arial" w:hAnsi="Arial" w:cs="Arial"/>
                <w:b/>
                <w:sz w:val="22"/>
                <w:szCs w:val="22"/>
                <w:rPrChange w:id="695" w:author="Vijay Dhanasekaran" w:date="2018-04-21T17:20:00Z">
                  <w:rPr>
                    <w:ins w:id="696" w:author="Vijay Dhanasekaran" w:date="2018-04-21T16:46:00Z"/>
                    <w:rFonts w:ascii="Arial" w:hAnsi="Arial"/>
                    <w:b/>
                  </w:rPr>
                </w:rPrChange>
              </w:rPr>
              <w:pPrChange w:id="697" w:author="Vijay Dhanasekaran" w:date="2018-04-21T17:21:00Z">
                <w:pPr>
                  <w:framePr w:hSpace="180" w:wrap="around" w:vAnchor="text" w:hAnchor="text" w:x="675" w:y="1"/>
                  <w:spacing w:line="360" w:lineRule="auto"/>
                  <w:suppressOverlap/>
                </w:pPr>
              </w:pPrChange>
            </w:pPr>
            <w:ins w:id="698" w:author="Vijay Dhanasekaran" w:date="2018-04-21T16:46:00Z">
              <w:r w:rsidRPr="002E7E25">
                <w:rPr>
                  <w:rFonts w:ascii="Arial" w:hAnsi="Arial" w:cs="Arial"/>
                  <w:b/>
                  <w:sz w:val="22"/>
                  <w:szCs w:val="22"/>
                  <w:rPrChange w:id="699" w:author="Vijay Dhanasekaran" w:date="2018-04-21T17:20:00Z">
                    <w:rPr>
                      <w:rFonts w:ascii="Arial" w:hAnsi="Arial"/>
                      <w:b/>
                    </w:rPr>
                  </w:rPrChange>
                </w:rPr>
                <w:t xml:space="preserve">                                                    Whole Genome             Envelope</w:t>
              </w:r>
            </w:ins>
          </w:p>
        </w:tc>
      </w:tr>
      <w:tr w:rsidR="005E7A85" w:rsidRPr="002E7E25" w14:paraId="08D141F1" w14:textId="77777777" w:rsidTr="005E7A85">
        <w:trPr>
          <w:trHeight w:val="1686"/>
          <w:ins w:id="700" w:author="Vijay Dhanasekaran" w:date="2018-04-21T16:46:00Z"/>
        </w:trPr>
        <w:tc>
          <w:tcPr>
            <w:tcW w:w="3402" w:type="dxa"/>
            <w:gridSpan w:val="2"/>
            <w:tcBorders>
              <w:left w:val="nil"/>
            </w:tcBorders>
          </w:tcPr>
          <w:p w14:paraId="78BCE862" w14:textId="77777777" w:rsidR="005E7A85" w:rsidRPr="002E7E25" w:rsidRDefault="005E7A85">
            <w:pPr>
              <w:spacing w:line="360" w:lineRule="auto"/>
              <w:jc w:val="both"/>
              <w:rPr>
                <w:ins w:id="701" w:author="Vijay Dhanasekaran" w:date="2018-04-21T16:46:00Z"/>
                <w:rFonts w:ascii="Arial" w:hAnsi="Arial" w:cs="Arial"/>
                <w:sz w:val="22"/>
                <w:szCs w:val="22"/>
                <w:rPrChange w:id="702" w:author="Vijay Dhanasekaran" w:date="2018-04-21T17:20:00Z">
                  <w:rPr>
                    <w:ins w:id="703" w:author="Vijay Dhanasekaran" w:date="2018-04-21T16:46:00Z"/>
                    <w:rFonts w:ascii="Arial" w:hAnsi="Arial"/>
                  </w:rPr>
                </w:rPrChange>
              </w:rPr>
              <w:pPrChange w:id="704" w:author="Vijay Dhanasekaran" w:date="2018-04-21T17:21:00Z">
                <w:pPr>
                  <w:framePr w:hSpace="180" w:wrap="around" w:vAnchor="text" w:hAnchor="text" w:x="675" w:y="1"/>
                  <w:spacing w:line="360" w:lineRule="auto"/>
                  <w:suppressOverlap/>
                </w:pPr>
              </w:pPrChange>
            </w:pPr>
            <w:ins w:id="705" w:author="Vijay Dhanasekaran" w:date="2018-04-21T16:46:00Z">
              <w:r w:rsidRPr="002E7E25">
                <w:rPr>
                  <w:rFonts w:ascii="Arial" w:hAnsi="Arial" w:cs="Arial"/>
                  <w:sz w:val="22"/>
                  <w:szCs w:val="22"/>
                  <w:rPrChange w:id="706" w:author="Vijay Dhanasekaran" w:date="2018-04-21T17:20:00Z">
                    <w:rPr>
                      <w:rFonts w:ascii="Arial" w:hAnsi="Arial"/>
                    </w:rPr>
                  </w:rPrChange>
                </w:rPr>
                <w:lastRenderedPageBreak/>
                <w:t>DENV 1</w:t>
              </w:r>
            </w:ins>
          </w:p>
          <w:p w14:paraId="022BE42D" w14:textId="77777777" w:rsidR="005E7A85" w:rsidRPr="002E7E25" w:rsidRDefault="005E7A85">
            <w:pPr>
              <w:spacing w:line="360" w:lineRule="auto"/>
              <w:jc w:val="both"/>
              <w:rPr>
                <w:ins w:id="707" w:author="Vijay Dhanasekaran" w:date="2018-04-21T16:46:00Z"/>
                <w:rFonts w:ascii="Arial" w:hAnsi="Arial" w:cs="Arial"/>
                <w:sz w:val="22"/>
                <w:szCs w:val="22"/>
                <w:rPrChange w:id="708" w:author="Vijay Dhanasekaran" w:date="2018-04-21T17:20:00Z">
                  <w:rPr>
                    <w:ins w:id="709" w:author="Vijay Dhanasekaran" w:date="2018-04-21T16:46:00Z"/>
                    <w:rFonts w:ascii="Arial" w:hAnsi="Arial"/>
                  </w:rPr>
                </w:rPrChange>
              </w:rPr>
              <w:pPrChange w:id="710" w:author="Vijay Dhanasekaran" w:date="2018-04-21T17:21:00Z">
                <w:pPr>
                  <w:framePr w:hSpace="180" w:wrap="around" w:vAnchor="text" w:hAnchor="text" w:x="675" w:y="1"/>
                  <w:spacing w:line="360" w:lineRule="auto"/>
                  <w:suppressOverlap/>
                </w:pPr>
              </w:pPrChange>
            </w:pPr>
            <w:ins w:id="711" w:author="Vijay Dhanasekaran" w:date="2018-04-21T16:46:00Z">
              <w:r w:rsidRPr="002E7E25">
                <w:rPr>
                  <w:rFonts w:ascii="Arial" w:hAnsi="Arial" w:cs="Arial"/>
                  <w:sz w:val="22"/>
                  <w:szCs w:val="22"/>
                  <w:rPrChange w:id="712" w:author="Vijay Dhanasekaran" w:date="2018-04-21T17:20:00Z">
                    <w:rPr>
                      <w:rFonts w:ascii="Arial" w:hAnsi="Arial"/>
                    </w:rPr>
                  </w:rPrChange>
                </w:rPr>
                <w:t>DENV 2</w:t>
              </w:r>
            </w:ins>
          </w:p>
          <w:p w14:paraId="68DD4D77" w14:textId="77777777" w:rsidR="005E7A85" w:rsidRPr="002E7E25" w:rsidRDefault="005E7A85">
            <w:pPr>
              <w:spacing w:line="360" w:lineRule="auto"/>
              <w:jc w:val="both"/>
              <w:rPr>
                <w:ins w:id="713" w:author="Vijay Dhanasekaran" w:date="2018-04-21T16:46:00Z"/>
                <w:rFonts w:ascii="Arial" w:hAnsi="Arial" w:cs="Arial"/>
                <w:sz w:val="22"/>
                <w:szCs w:val="22"/>
                <w:rPrChange w:id="714" w:author="Vijay Dhanasekaran" w:date="2018-04-21T17:20:00Z">
                  <w:rPr>
                    <w:ins w:id="715" w:author="Vijay Dhanasekaran" w:date="2018-04-21T16:46:00Z"/>
                    <w:rFonts w:ascii="Arial" w:hAnsi="Arial"/>
                  </w:rPr>
                </w:rPrChange>
              </w:rPr>
              <w:pPrChange w:id="716" w:author="Vijay Dhanasekaran" w:date="2018-04-21T17:21:00Z">
                <w:pPr>
                  <w:framePr w:hSpace="180" w:wrap="around" w:vAnchor="text" w:hAnchor="text" w:x="675" w:y="1"/>
                  <w:spacing w:line="360" w:lineRule="auto"/>
                  <w:suppressOverlap/>
                </w:pPr>
              </w:pPrChange>
            </w:pPr>
            <w:ins w:id="717" w:author="Vijay Dhanasekaran" w:date="2018-04-21T16:46:00Z">
              <w:r w:rsidRPr="002E7E25">
                <w:rPr>
                  <w:rFonts w:ascii="Arial" w:hAnsi="Arial" w:cs="Arial"/>
                  <w:sz w:val="22"/>
                  <w:szCs w:val="22"/>
                  <w:rPrChange w:id="718" w:author="Vijay Dhanasekaran" w:date="2018-04-21T17:20:00Z">
                    <w:rPr>
                      <w:rFonts w:ascii="Arial" w:hAnsi="Arial"/>
                    </w:rPr>
                  </w:rPrChange>
                </w:rPr>
                <w:t>DENV 3</w:t>
              </w:r>
            </w:ins>
          </w:p>
          <w:p w14:paraId="0CF1B424" w14:textId="77777777" w:rsidR="005E7A85" w:rsidRPr="002E7E25" w:rsidRDefault="005E7A85">
            <w:pPr>
              <w:spacing w:line="360" w:lineRule="auto"/>
              <w:jc w:val="both"/>
              <w:rPr>
                <w:ins w:id="719" w:author="Vijay Dhanasekaran" w:date="2018-04-21T16:46:00Z"/>
                <w:rFonts w:ascii="Arial" w:hAnsi="Arial" w:cs="Arial"/>
                <w:sz w:val="22"/>
                <w:szCs w:val="22"/>
                <w:rPrChange w:id="720" w:author="Vijay Dhanasekaran" w:date="2018-04-21T17:20:00Z">
                  <w:rPr>
                    <w:ins w:id="721" w:author="Vijay Dhanasekaran" w:date="2018-04-21T16:46:00Z"/>
                    <w:rFonts w:ascii="Arial" w:hAnsi="Arial"/>
                  </w:rPr>
                </w:rPrChange>
              </w:rPr>
              <w:pPrChange w:id="722" w:author="Vijay Dhanasekaran" w:date="2018-04-21T17:21:00Z">
                <w:pPr>
                  <w:framePr w:hSpace="180" w:wrap="around" w:vAnchor="text" w:hAnchor="text" w:x="675" w:y="1"/>
                  <w:spacing w:line="360" w:lineRule="auto"/>
                  <w:suppressOverlap/>
                </w:pPr>
              </w:pPrChange>
            </w:pPr>
            <w:ins w:id="723" w:author="Vijay Dhanasekaran" w:date="2018-04-21T16:46:00Z">
              <w:r w:rsidRPr="002E7E25">
                <w:rPr>
                  <w:rFonts w:ascii="Arial" w:hAnsi="Arial" w:cs="Arial"/>
                  <w:sz w:val="22"/>
                  <w:szCs w:val="22"/>
                  <w:rPrChange w:id="724" w:author="Vijay Dhanasekaran" w:date="2018-04-21T17:20:00Z">
                    <w:rPr>
                      <w:rFonts w:ascii="Arial" w:hAnsi="Arial"/>
                    </w:rPr>
                  </w:rPrChange>
                </w:rPr>
                <w:t>DENV 4</w:t>
              </w:r>
            </w:ins>
          </w:p>
        </w:tc>
        <w:tc>
          <w:tcPr>
            <w:tcW w:w="2268" w:type="dxa"/>
          </w:tcPr>
          <w:p w14:paraId="2F986E65" w14:textId="77777777" w:rsidR="005E7A85" w:rsidRPr="002E7E25" w:rsidRDefault="005E7A85">
            <w:pPr>
              <w:spacing w:line="360" w:lineRule="auto"/>
              <w:jc w:val="both"/>
              <w:rPr>
                <w:ins w:id="725" w:author="Vijay Dhanasekaran" w:date="2018-04-21T16:46:00Z"/>
                <w:rFonts w:ascii="Arial" w:hAnsi="Arial" w:cs="Arial"/>
                <w:sz w:val="22"/>
                <w:szCs w:val="22"/>
                <w:rPrChange w:id="726" w:author="Vijay Dhanasekaran" w:date="2018-04-21T17:20:00Z">
                  <w:rPr>
                    <w:ins w:id="727" w:author="Vijay Dhanasekaran" w:date="2018-04-21T16:46:00Z"/>
                    <w:rFonts w:ascii="Arial" w:hAnsi="Arial"/>
                  </w:rPr>
                </w:rPrChange>
              </w:rPr>
              <w:pPrChange w:id="728" w:author="Vijay Dhanasekaran" w:date="2018-04-21T17:21:00Z">
                <w:pPr>
                  <w:framePr w:hSpace="180" w:wrap="around" w:vAnchor="text" w:hAnchor="text" w:x="675" w:y="1"/>
                  <w:spacing w:line="360" w:lineRule="auto"/>
                  <w:suppressOverlap/>
                  <w:jc w:val="center"/>
                </w:pPr>
              </w:pPrChange>
            </w:pPr>
            <w:ins w:id="729" w:author="Vijay Dhanasekaran" w:date="2018-04-21T16:46:00Z">
              <w:r w:rsidRPr="002E7E25">
                <w:rPr>
                  <w:rFonts w:ascii="Arial" w:hAnsi="Arial" w:cs="Arial"/>
                  <w:sz w:val="22"/>
                  <w:szCs w:val="22"/>
                  <w:rPrChange w:id="730" w:author="Vijay Dhanasekaran" w:date="2018-04-21T17:20:00Z">
                    <w:rPr>
                      <w:rFonts w:ascii="Arial" w:hAnsi="Arial"/>
                    </w:rPr>
                  </w:rPrChange>
                </w:rPr>
                <w:t>1928</w:t>
              </w:r>
            </w:ins>
          </w:p>
          <w:p w14:paraId="05CFDDB4" w14:textId="77777777" w:rsidR="005E7A85" w:rsidRPr="002E7E25" w:rsidRDefault="005E7A85">
            <w:pPr>
              <w:spacing w:line="360" w:lineRule="auto"/>
              <w:jc w:val="both"/>
              <w:rPr>
                <w:ins w:id="731" w:author="Vijay Dhanasekaran" w:date="2018-04-21T16:46:00Z"/>
                <w:rFonts w:ascii="Arial" w:hAnsi="Arial" w:cs="Arial"/>
                <w:sz w:val="22"/>
                <w:szCs w:val="22"/>
                <w:rPrChange w:id="732" w:author="Vijay Dhanasekaran" w:date="2018-04-21T17:20:00Z">
                  <w:rPr>
                    <w:ins w:id="733" w:author="Vijay Dhanasekaran" w:date="2018-04-21T16:46:00Z"/>
                    <w:rFonts w:ascii="Arial" w:hAnsi="Arial"/>
                  </w:rPr>
                </w:rPrChange>
              </w:rPr>
              <w:pPrChange w:id="734" w:author="Vijay Dhanasekaran" w:date="2018-04-21T17:21:00Z">
                <w:pPr>
                  <w:framePr w:hSpace="180" w:wrap="around" w:vAnchor="text" w:hAnchor="text" w:x="675" w:y="1"/>
                  <w:spacing w:line="360" w:lineRule="auto"/>
                  <w:suppressOverlap/>
                  <w:jc w:val="center"/>
                </w:pPr>
              </w:pPrChange>
            </w:pPr>
            <w:ins w:id="735" w:author="Vijay Dhanasekaran" w:date="2018-04-21T16:46:00Z">
              <w:r w:rsidRPr="002E7E25">
                <w:rPr>
                  <w:rFonts w:ascii="Arial" w:hAnsi="Arial" w:cs="Arial"/>
                  <w:sz w:val="22"/>
                  <w:szCs w:val="22"/>
                  <w:rPrChange w:id="736" w:author="Vijay Dhanasekaran" w:date="2018-04-21T17:20:00Z">
                    <w:rPr>
                      <w:rFonts w:ascii="Arial" w:hAnsi="Arial"/>
                    </w:rPr>
                  </w:rPrChange>
                </w:rPr>
                <w:t>1455</w:t>
              </w:r>
            </w:ins>
          </w:p>
          <w:p w14:paraId="12790109" w14:textId="77777777" w:rsidR="005E7A85" w:rsidRPr="002E7E25" w:rsidRDefault="005E7A85">
            <w:pPr>
              <w:spacing w:line="360" w:lineRule="auto"/>
              <w:jc w:val="both"/>
              <w:rPr>
                <w:ins w:id="737" w:author="Vijay Dhanasekaran" w:date="2018-04-21T16:46:00Z"/>
                <w:rFonts w:ascii="Arial" w:hAnsi="Arial" w:cs="Arial"/>
                <w:sz w:val="22"/>
                <w:szCs w:val="22"/>
                <w:rPrChange w:id="738" w:author="Vijay Dhanasekaran" w:date="2018-04-21T17:20:00Z">
                  <w:rPr>
                    <w:ins w:id="739" w:author="Vijay Dhanasekaran" w:date="2018-04-21T16:46:00Z"/>
                    <w:rFonts w:ascii="Arial" w:hAnsi="Arial"/>
                  </w:rPr>
                </w:rPrChange>
              </w:rPr>
              <w:pPrChange w:id="740" w:author="Vijay Dhanasekaran" w:date="2018-04-21T17:21:00Z">
                <w:pPr>
                  <w:framePr w:hSpace="180" w:wrap="around" w:vAnchor="text" w:hAnchor="text" w:x="675" w:y="1"/>
                  <w:spacing w:line="360" w:lineRule="auto"/>
                  <w:suppressOverlap/>
                  <w:jc w:val="center"/>
                </w:pPr>
              </w:pPrChange>
            </w:pPr>
            <w:ins w:id="741" w:author="Vijay Dhanasekaran" w:date="2018-04-21T16:46:00Z">
              <w:r w:rsidRPr="002E7E25">
                <w:rPr>
                  <w:rFonts w:ascii="Arial" w:hAnsi="Arial" w:cs="Arial"/>
                  <w:sz w:val="22"/>
                  <w:szCs w:val="22"/>
                  <w:rPrChange w:id="742" w:author="Vijay Dhanasekaran" w:date="2018-04-21T17:20:00Z">
                    <w:rPr>
                      <w:rFonts w:ascii="Arial" w:hAnsi="Arial"/>
                    </w:rPr>
                  </w:rPrChange>
                </w:rPr>
                <w:t>998</w:t>
              </w:r>
            </w:ins>
          </w:p>
          <w:p w14:paraId="4729640D" w14:textId="77777777" w:rsidR="005E7A85" w:rsidRPr="002E7E25" w:rsidRDefault="005E7A85">
            <w:pPr>
              <w:spacing w:line="360" w:lineRule="auto"/>
              <w:jc w:val="both"/>
              <w:rPr>
                <w:ins w:id="743" w:author="Vijay Dhanasekaran" w:date="2018-04-21T16:46:00Z"/>
                <w:rFonts w:ascii="Arial" w:hAnsi="Arial" w:cs="Arial"/>
                <w:sz w:val="22"/>
                <w:szCs w:val="22"/>
                <w:rPrChange w:id="744" w:author="Vijay Dhanasekaran" w:date="2018-04-21T17:20:00Z">
                  <w:rPr>
                    <w:ins w:id="745" w:author="Vijay Dhanasekaran" w:date="2018-04-21T16:46:00Z"/>
                    <w:rFonts w:ascii="Arial" w:hAnsi="Arial"/>
                  </w:rPr>
                </w:rPrChange>
              </w:rPr>
              <w:pPrChange w:id="746" w:author="Vijay Dhanasekaran" w:date="2018-04-21T17:21:00Z">
                <w:pPr>
                  <w:framePr w:hSpace="180" w:wrap="around" w:vAnchor="text" w:hAnchor="text" w:x="675" w:y="1"/>
                  <w:spacing w:line="360" w:lineRule="auto"/>
                  <w:suppressOverlap/>
                  <w:jc w:val="center"/>
                </w:pPr>
              </w:pPrChange>
            </w:pPr>
            <w:ins w:id="747" w:author="Vijay Dhanasekaran" w:date="2018-04-21T16:46:00Z">
              <w:r w:rsidRPr="002E7E25">
                <w:rPr>
                  <w:rFonts w:ascii="Arial" w:hAnsi="Arial" w:cs="Arial"/>
                  <w:sz w:val="22"/>
                  <w:szCs w:val="22"/>
                  <w:rPrChange w:id="748" w:author="Vijay Dhanasekaran" w:date="2018-04-21T17:20:00Z">
                    <w:rPr>
                      <w:rFonts w:ascii="Arial" w:hAnsi="Arial"/>
                    </w:rPr>
                  </w:rPrChange>
                </w:rPr>
                <w:t>379</w:t>
              </w:r>
            </w:ins>
          </w:p>
        </w:tc>
        <w:tc>
          <w:tcPr>
            <w:tcW w:w="2171" w:type="dxa"/>
            <w:tcBorders>
              <w:right w:val="nil"/>
            </w:tcBorders>
          </w:tcPr>
          <w:p w14:paraId="19F01FE4" w14:textId="77777777" w:rsidR="005E7A85" w:rsidRPr="002E7E25" w:rsidRDefault="005E7A85">
            <w:pPr>
              <w:spacing w:line="360" w:lineRule="auto"/>
              <w:jc w:val="both"/>
              <w:rPr>
                <w:ins w:id="749" w:author="Vijay Dhanasekaran" w:date="2018-04-21T16:46:00Z"/>
                <w:rFonts w:ascii="Arial" w:hAnsi="Arial" w:cs="Arial"/>
                <w:sz w:val="22"/>
                <w:szCs w:val="22"/>
                <w:rPrChange w:id="750" w:author="Vijay Dhanasekaran" w:date="2018-04-21T17:20:00Z">
                  <w:rPr>
                    <w:ins w:id="751" w:author="Vijay Dhanasekaran" w:date="2018-04-21T16:46:00Z"/>
                    <w:rFonts w:ascii="Arial" w:hAnsi="Arial"/>
                  </w:rPr>
                </w:rPrChange>
              </w:rPr>
              <w:pPrChange w:id="752" w:author="Vijay Dhanasekaran" w:date="2018-04-21T17:21:00Z">
                <w:pPr>
                  <w:framePr w:hSpace="180" w:wrap="around" w:vAnchor="text" w:hAnchor="text" w:x="675" w:y="1"/>
                  <w:spacing w:line="360" w:lineRule="auto"/>
                  <w:suppressOverlap/>
                  <w:jc w:val="center"/>
                </w:pPr>
              </w:pPrChange>
            </w:pPr>
            <w:ins w:id="753" w:author="Vijay Dhanasekaran" w:date="2018-04-21T16:46:00Z">
              <w:r w:rsidRPr="002E7E25">
                <w:rPr>
                  <w:rFonts w:ascii="Arial" w:hAnsi="Arial" w:cs="Arial"/>
                  <w:sz w:val="22"/>
                  <w:szCs w:val="22"/>
                  <w:rPrChange w:id="754" w:author="Vijay Dhanasekaran" w:date="2018-04-21T17:20:00Z">
                    <w:rPr>
                      <w:rFonts w:ascii="Arial" w:hAnsi="Arial"/>
                    </w:rPr>
                  </w:rPrChange>
                </w:rPr>
                <w:t>5980</w:t>
              </w:r>
            </w:ins>
          </w:p>
          <w:p w14:paraId="2C042726" w14:textId="77777777" w:rsidR="005E7A85" w:rsidRPr="002E7E25" w:rsidRDefault="005E7A85">
            <w:pPr>
              <w:spacing w:line="360" w:lineRule="auto"/>
              <w:jc w:val="both"/>
              <w:rPr>
                <w:ins w:id="755" w:author="Vijay Dhanasekaran" w:date="2018-04-21T16:46:00Z"/>
                <w:rFonts w:ascii="Arial" w:hAnsi="Arial" w:cs="Arial"/>
                <w:sz w:val="22"/>
                <w:szCs w:val="22"/>
                <w:rPrChange w:id="756" w:author="Vijay Dhanasekaran" w:date="2018-04-21T17:20:00Z">
                  <w:rPr>
                    <w:ins w:id="757" w:author="Vijay Dhanasekaran" w:date="2018-04-21T16:46:00Z"/>
                    <w:rFonts w:ascii="Arial" w:hAnsi="Arial"/>
                  </w:rPr>
                </w:rPrChange>
              </w:rPr>
              <w:pPrChange w:id="758" w:author="Vijay Dhanasekaran" w:date="2018-04-21T17:21:00Z">
                <w:pPr>
                  <w:framePr w:hSpace="180" w:wrap="around" w:vAnchor="text" w:hAnchor="text" w:x="675" w:y="1"/>
                  <w:spacing w:line="360" w:lineRule="auto"/>
                  <w:suppressOverlap/>
                  <w:jc w:val="center"/>
                </w:pPr>
              </w:pPrChange>
            </w:pPr>
            <w:ins w:id="759" w:author="Vijay Dhanasekaran" w:date="2018-04-21T16:46:00Z">
              <w:r w:rsidRPr="002E7E25">
                <w:rPr>
                  <w:rFonts w:ascii="Arial" w:hAnsi="Arial" w:cs="Arial"/>
                  <w:sz w:val="22"/>
                  <w:szCs w:val="22"/>
                  <w:rPrChange w:id="760" w:author="Vijay Dhanasekaran" w:date="2018-04-21T17:20:00Z">
                    <w:rPr>
                      <w:rFonts w:ascii="Arial" w:hAnsi="Arial"/>
                    </w:rPr>
                  </w:rPrChange>
                </w:rPr>
                <w:t>4237</w:t>
              </w:r>
            </w:ins>
          </w:p>
          <w:p w14:paraId="365EB4EC" w14:textId="77777777" w:rsidR="005E7A85" w:rsidRPr="002E7E25" w:rsidRDefault="005E7A85">
            <w:pPr>
              <w:spacing w:line="360" w:lineRule="auto"/>
              <w:jc w:val="both"/>
              <w:rPr>
                <w:ins w:id="761" w:author="Vijay Dhanasekaran" w:date="2018-04-21T16:46:00Z"/>
                <w:rFonts w:ascii="Arial" w:hAnsi="Arial" w:cs="Arial"/>
                <w:sz w:val="22"/>
                <w:szCs w:val="22"/>
                <w:rPrChange w:id="762" w:author="Vijay Dhanasekaran" w:date="2018-04-21T17:20:00Z">
                  <w:rPr>
                    <w:ins w:id="763" w:author="Vijay Dhanasekaran" w:date="2018-04-21T16:46:00Z"/>
                    <w:rFonts w:ascii="Arial" w:hAnsi="Arial"/>
                  </w:rPr>
                </w:rPrChange>
              </w:rPr>
              <w:pPrChange w:id="764" w:author="Vijay Dhanasekaran" w:date="2018-04-21T17:21:00Z">
                <w:pPr>
                  <w:framePr w:hSpace="180" w:wrap="around" w:vAnchor="text" w:hAnchor="text" w:x="675" w:y="1"/>
                  <w:spacing w:line="360" w:lineRule="auto"/>
                  <w:suppressOverlap/>
                  <w:jc w:val="center"/>
                </w:pPr>
              </w:pPrChange>
            </w:pPr>
            <w:ins w:id="765" w:author="Vijay Dhanasekaran" w:date="2018-04-21T16:46:00Z">
              <w:r w:rsidRPr="002E7E25">
                <w:rPr>
                  <w:rFonts w:ascii="Arial" w:hAnsi="Arial" w:cs="Arial"/>
                  <w:sz w:val="22"/>
                  <w:szCs w:val="22"/>
                  <w:rPrChange w:id="766" w:author="Vijay Dhanasekaran" w:date="2018-04-21T17:20:00Z">
                    <w:rPr>
                      <w:rFonts w:ascii="Arial" w:hAnsi="Arial"/>
                    </w:rPr>
                  </w:rPrChange>
                </w:rPr>
                <w:t>2321</w:t>
              </w:r>
            </w:ins>
          </w:p>
          <w:p w14:paraId="6A4F8C96" w14:textId="77777777" w:rsidR="005E7A85" w:rsidRPr="002E7E25" w:rsidRDefault="005E7A85">
            <w:pPr>
              <w:spacing w:line="360" w:lineRule="auto"/>
              <w:jc w:val="both"/>
              <w:rPr>
                <w:ins w:id="767" w:author="Vijay Dhanasekaran" w:date="2018-04-21T16:46:00Z"/>
                <w:rFonts w:ascii="Arial" w:hAnsi="Arial" w:cs="Arial"/>
                <w:sz w:val="22"/>
                <w:szCs w:val="22"/>
                <w:rPrChange w:id="768" w:author="Vijay Dhanasekaran" w:date="2018-04-21T17:20:00Z">
                  <w:rPr>
                    <w:ins w:id="769" w:author="Vijay Dhanasekaran" w:date="2018-04-21T16:46:00Z"/>
                    <w:rFonts w:ascii="Arial" w:hAnsi="Arial"/>
                  </w:rPr>
                </w:rPrChange>
              </w:rPr>
              <w:pPrChange w:id="770" w:author="Vijay Dhanasekaran" w:date="2018-04-21T17:21:00Z">
                <w:pPr>
                  <w:framePr w:hSpace="180" w:wrap="around" w:vAnchor="text" w:hAnchor="text" w:x="675" w:y="1"/>
                  <w:spacing w:line="360" w:lineRule="auto"/>
                  <w:suppressOverlap/>
                  <w:jc w:val="center"/>
                </w:pPr>
              </w:pPrChange>
            </w:pPr>
            <w:ins w:id="771" w:author="Vijay Dhanasekaran" w:date="2018-04-21T16:46:00Z">
              <w:r w:rsidRPr="002E7E25">
                <w:rPr>
                  <w:rFonts w:ascii="Arial" w:hAnsi="Arial" w:cs="Arial"/>
                  <w:sz w:val="22"/>
                  <w:szCs w:val="22"/>
                  <w:rPrChange w:id="772" w:author="Vijay Dhanasekaran" w:date="2018-04-21T17:20:00Z">
                    <w:rPr>
                      <w:rFonts w:ascii="Arial" w:hAnsi="Arial"/>
                    </w:rPr>
                  </w:rPrChange>
                </w:rPr>
                <w:t>1592</w:t>
              </w:r>
            </w:ins>
          </w:p>
        </w:tc>
      </w:tr>
    </w:tbl>
    <w:p w14:paraId="5EDB8028" w14:textId="77777777" w:rsidR="005E7A85" w:rsidRPr="002E7E25" w:rsidRDefault="005E7A85">
      <w:pPr>
        <w:spacing w:line="360" w:lineRule="auto"/>
        <w:jc w:val="both"/>
        <w:rPr>
          <w:ins w:id="773" w:author="Vijay Dhanasekaran" w:date="2018-04-21T16:46:00Z"/>
          <w:rFonts w:ascii="Arial" w:hAnsi="Arial" w:cs="Arial"/>
          <w:sz w:val="22"/>
          <w:szCs w:val="22"/>
          <w:rPrChange w:id="774" w:author="Vijay Dhanasekaran" w:date="2018-04-21T17:20:00Z">
            <w:rPr>
              <w:ins w:id="775" w:author="Vijay Dhanasekaran" w:date="2018-04-21T16:46:00Z"/>
              <w:rFonts w:ascii="Arial" w:hAnsi="Arial"/>
            </w:rPr>
          </w:rPrChange>
        </w:rPr>
        <w:pPrChange w:id="776" w:author="Vijay Dhanasekaran" w:date="2018-04-21T17:21:00Z">
          <w:pPr>
            <w:spacing w:line="360" w:lineRule="auto"/>
          </w:pPr>
        </w:pPrChange>
      </w:pPr>
      <w:ins w:id="777" w:author="Vijay Dhanasekaran" w:date="2018-04-21T16:46:00Z">
        <w:r w:rsidRPr="002E7E25">
          <w:rPr>
            <w:rFonts w:ascii="Arial" w:hAnsi="Arial" w:cs="Arial"/>
            <w:sz w:val="22"/>
            <w:szCs w:val="22"/>
            <w:rPrChange w:id="778" w:author="Vijay Dhanasekaran" w:date="2018-04-21T17:20:00Z">
              <w:rPr>
                <w:rFonts w:ascii="Arial" w:hAnsi="Arial"/>
              </w:rPr>
            </w:rPrChange>
          </w:rPr>
          <w:br w:type="textWrapping" w:clear="all"/>
        </w:r>
      </w:ins>
    </w:p>
    <w:p w14:paraId="25D074EB" w14:textId="77777777" w:rsidR="005E7A85" w:rsidRPr="002E7E25" w:rsidRDefault="005E7A85">
      <w:pPr>
        <w:spacing w:line="360" w:lineRule="auto"/>
        <w:jc w:val="both"/>
        <w:rPr>
          <w:ins w:id="779" w:author="Vijay Dhanasekaran" w:date="2018-04-21T16:46:00Z"/>
          <w:rFonts w:ascii="Arial" w:hAnsi="Arial" w:cs="Arial"/>
          <w:b/>
          <w:sz w:val="22"/>
          <w:szCs w:val="22"/>
          <w:rPrChange w:id="780" w:author="Vijay Dhanasekaran" w:date="2018-04-21T17:20:00Z">
            <w:rPr>
              <w:ins w:id="781" w:author="Vijay Dhanasekaran" w:date="2018-04-21T16:46:00Z"/>
              <w:rFonts w:ascii="Arial" w:hAnsi="Arial"/>
              <w:b/>
            </w:rPr>
          </w:rPrChange>
        </w:rPr>
        <w:pPrChange w:id="782" w:author="Vijay Dhanasekaran" w:date="2018-04-21T17:21:00Z">
          <w:pPr>
            <w:spacing w:line="360" w:lineRule="auto"/>
          </w:pPr>
        </w:pPrChange>
      </w:pPr>
    </w:p>
    <w:p w14:paraId="492234E9" w14:textId="77777777" w:rsidR="005E7A85" w:rsidRPr="002E7E25" w:rsidRDefault="005E7A85">
      <w:pPr>
        <w:spacing w:line="360" w:lineRule="auto"/>
        <w:jc w:val="both"/>
        <w:rPr>
          <w:ins w:id="783" w:author="Vijay Dhanasekaran" w:date="2018-04-21T16:46:00Z"/>
          <w:rFonts w:ascii="Arial" w:hAnsi="Arial" w:cs="Arial"/>
          <w:color w:val="000000" w:themeColor="text1"/>
          <w:sz w:val="22"/>
          <w:szCs w:val="22"/>
          <w:rPrChange w:id="784" w:author="Vijay Dhanasekaran" w:date="2018-04-21T17:20:00Z">
            <w:rPr>
              <w:ins w:id="785" w:author="Vijay Dhanasekaran" w:date="2018-04-21T16:46:00Z"/>
              <w:rFonts w:ascii="Arial" w:hAnsi="Arial"/>
              <w:color w:val="000000" w:themeColor="text1"/>
            </w:rPr>
          </w:rPrChange>
        </w:rPr>
        <w:pPrChange w:id="786" w:author="Vijay Dhanasekaran" w:date="2018-04-21T17:21:00Z">
          <w:pPr>
            <w:pStyle w:val="Heading2"/>
            <w:spacing w:line="360" w:lineRule="auto"/>
          </w:pPr>
        </w:pPrChange>
      </w:pPr>
      <w:ins w:id="787" w:author="Vijay Dhanasekaran" w:date="2018-04-21T16:46:00Z">
        <w:r w:rsidRPr="002E7E25">
          <w:rPr>
            <w:rFonts w:ascii="Arial" w:hAnsi="Arial" w:cs="Arial"/>
            <w:color w:val="000000" w:themeColor="text1"/>
            <w:sz w:val="22"/>
            <w:szCs w:val="22"/>
            <w:rPrChange w:id="788" w:author="Vijay Dhanasekaran" w:date="2018-04-21T17:20:00Z">
              <w:rPr>
                <w:rFonts w:ascii="Arial" w:hAnsi="Arial"/>
                <w:b w:val="0"/>
                <w:bCs w:val="0"/>
                <w:color w:val="000000" w:themeColor="text1"/>
              </w:rPr>
            </w:rPrChange>
          </w:rPr>
          <w:t>Phylogenetic Analysis</w:t>
        </w:r>
      </w:ins>
    </w:p>
    <w:p w14:paraId="4054AACE" w14:textId="77777777" w:rsidR="005E7A85" w:rsidRPr="002E7E25" w:rsidRDefault="005E7A85" w:rsidP="002E7E25">
      <w:pPr>
        <w:spacing w:line="360" w:lineRule="auto"/>
        <w:jc w:val="both"/>
        <w:rPr>
          <w:ins w:id="789" w:author="Vijay Dhanasekaran" w:date="2018-04-21T16:46:00Z"/>
          <w:rFonts w:ascii="Arial" w:hAnsi="Arial" w:cs="Arial"/>
          <w:sz w:val="22"/>
          <w:szCs w:val="22"/>
        </w:rPr>
      </w:pPr>
      <w:ins w:id="790" w:author="Vijay Dhanasekaran" w:date="2018-04-21T16:46:00Z">
        <w:r w:rsidRPr="002E7E25">
          <w:rPr>
            <w:rFonts w:ascii="Arial" w:hAnsi="Arial" w:cs="Arial"/>
            <w:sz w:val="22"/>
            <w:szCs w:val="22"/>
          </w:rPr>
          <w:t xml:space="preserve">Maximum likelihood phylogenetic analysis was conducted for each of the datasets using the best-fit nucleotide substitution model </w:t>
        </w:r>
        <w:commentRangeStart w:id="791"/>
        <w:r w:rsidRPr="002E7E25">
          <w:rPr>
            <w:rFonts w:ascii="Arial" w:hAnsi="Arial" w:cs="Arial"/>
            <w:sz w:val="22"/>
            <w:szCs w:val="22"/>
          </w:rPr>
          <w:t>(Table 1)</w:t>
        </w:r>
        <w:commentRangeEnd w:id="791"/>
        <w:r w:rsidRPr="002E7E25">
          <w:rPr>
            <w:rStyle w:val="CommentReference"/>
            <w:rFonts w:ascii="Arial" w:hAnsi="Arial" w:cs="Arial"/>
            <w:sz w:val="22"/>
            <w:szCs w:val="22"/>
            <w:rPrChange w:id="792" w:author="Vijay Dhanasekaran" w:date="2018-04-21T17:20:00Z">
              <w:rPr>
                <w:rStyle w:val="CommentReference"/>
              </w:rPr>
            </w:rPrChange>
          </w:rPr>
          <w:commentReference w:id="791"/>
        </w:r>
        <w:r w:rsidRPr="002E7E25">
          <w:rPr>
            <w:rFonts w:ascii="Arial" w:hAnsi="Arial" w:cs="Arial"/>
            <w:sz w:val="22"/>
            <w:szCs w:val="22"/>
          </w:rPr>
          <w:t xml:space="preserve"> in IQ-TREE version 1.5.5 </w:t>
        </w:r>
        <w:r w:rsidRPr="002E7E25">
          <w:rPr>
            <w:rFonts w:ascii="Arial" w:hAnsi="Arial" w:cs="Arial"/>
            <w:sz w:val="22"/>
            <w:szCs w:val="22"/>
          </w:rPr>
          <w:fldChar w:fldCharType="begin">
            <w:fldData xml:space="preserve">PEVuZE5vdGU+PENpdGU+PEF1dGhvcj5OZ3V5ZW48L0F1dGhvcj48WWVhcj4yMDE1PC9ZZWFyPjxS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</w:fldData>
          </w:fldChar>
        </w:r>
        <w:r w:rsidRPr="007C6536">
          <w:rPr>
            <w:rFonts w:ascii="Arial" w:hAnsi="Arial" w:cs="Arial"/>
            <w:sz w:val="22"/>
            <w:szCs w:val="22"/>
          </w:rPr>
          <w:instrText xml:space="preserve"> ADDIN EN.CITE </w:instrText>
        </w:r>
        <w:r w:rsidRPr="007C6536">
          <w:rPr>
            <w:rFonts w:ascii="Arial" w:hAnsi="Arial" w:cs="Arial"/>
            <w:sz w:val="22"/>
            <w:szCs w:val="22"/>
          </w:rPr>
          <w:fldChar w:fldCharType="begin">
            <w:fldData xml:space="preserve">PEVuZE5vdGU+PENpdGU+PEF1dGhvcj5OZ3V5ZW48L0F1dGhvcj48WWVhcj4yMDE1PC9ZZWFyPjxS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</w:fldData>
          </w:fldChar>
        </w:r>
        <w:r w:rsidRPr="007C6536">
          <w:rPr>
            <w:rFonts w:ascii="Arial" w:hAnsi="Arial" w:cs="Arial"/>
            <w:sz w:val="22"/>
            <w:szCs w:val="22"/>
          </w:rPr>
          <w:instrText xml:space="preserve"> ADDIN EN.CITE.DATA </w:instrText>
        </w:r>
        <w:r w:rsidRPr="007C6536">
          <w:rPr>
            <w:rFonts w:ascii="Arial" w:hAnsi="Arial" w:cs="Arial"/>
            <w:sz w:val="22"/>
            <w:szCs w:val="22"/>
          </w:rPr>
        </w:r>
        <w:r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Pr="002E7E25">
          <w:rPr>
            <w:rFonts w:ascii="Arial" w:hAnsi="Arial" w:cs="Arial"/>
            <w:noProof/>
            <w:sz w:val="22"/>
            <w:szCs w:val="22"/>
          </w:rPr>
          <w:t>(49)</w:t>
        </w:r>
        <w:r w:rsidRPr="002E7E25">
          <w:rPr>
            <w:rFonts w:ascii="Arial" w:hAnsi="Arial" w:cs="Arial"/>
            <w:sz w:val="22"/>
            <w:szCs w:val="22"/>
          </w:rPr>
          <w:fldChar w:fldCharType="end"/>
        </w:r>
        <w:r w:rsidRPr="002E7E25">
          <w:rPr>
            <w:rFonts w:ascii="Arial" w:hAnsi="Arial" w:cs="Arial"/>
            <w:sz w:val="22"/>
            <w:szCs w:val="22"/>
          </w:rPr>
          <w:t xml:space="preserve">. Branch support was estimated using ultrafast bootstrapping </w:t>
        </w:r>
        <w:r w:rsidRPr="002E7E25">
          <w:rPr>
            <w:rFonts w:ascii="Arial" w:hAnsi="Arial" w:cs="Arial"/>
            <w:sz w:val="22"/>
            <w:szCs w:val="22"/>
          </w:rPr>
          <w:fldChar w:fldCharType="begin"/>
        </w:r>
        <w:r w:rsidRPr="007C6536">
          <w:rPr>
            <w:rFonts w:ascii="Arial" w:hAnsi="Arial" w:cs="Arial"/>
            <w:sz w:val="22"/>
            <w:szCs w:val="22"/>
          </w:rPr>
          <w:instrText xml:space="preserve"> ADDIN EN.CITE &lt;EndNote&gt;&lt;Cite&gt;&lt;Author&gt;Minh&lt;/Author&gt;&lt;Year&gt;2013&lt;/Year&gt;&lt;RecNum&gt;308&lt;/RecNum&gt;&lt;DisplayText&gt;(50)&lt;/DisplayText&gt;&lt;record&gt;&lt;rec-number&gt;308&lt;/rec-number&gt;&lt;foreign-keys&gt;&lt;key app="EN" db-id="vxx52e0tlxppfbe0ta8vra2mrtdtv5t9sxsz" timestamp="1504591928"&gt;308&lt;/key&gt;&lt;key app="ENWeb" db-id=""&gt;0&lt;/key&gt;&lt;/foreign-keys&gt;&lt;ref-type name="Journal Article"&gt;17&lt;/ref-type&gt;&lt;contributors&gt;&lt;authors&gt;&lt;author&gt;Minh, B. Q.&lt;/author&gt;&lt;author&gt;Nguyen, M. A.&lt;/author&gt;&lt;author&gt;von Haeseler, A.&lt;/author&gt;&lt;/authors&gt;&lt;/contributors&gt;&lt;auth-address&gt;Center for Integrative Bioinformatics Vienna, Max F Perutz Laboratories, University of Vienna, Medical University of Vienna, Vienna, Austria. minh.bui@univie.ac.at&lt;/auth-address&gt;&lt;titles&gt;&lt;title&gt;Ultrafast approximation for phylogenetic bootstrap&lt;/title&gt;&lt;secondary-title&gt;Mol Biol Evol&lt;/secondary-title&gt;&lt;/titles&gt;&lt;periodical&gt;&lt;full-title&gt;Mol Biol Evol&lt;/full-title&gt;&lt;/periodical&gt;&lt;pages&gt;1188-95&lt;/pages&gt;&lt;volume&gt;30&lt;/volume&gt;&lt;number&gt;5&lt;/number&gt;&lt;edition&gt;2013/02/19&lt;/edition&gt;&lt;keywords&gt;&lt;keyword&gt;Computer Simulation&lt;/keyword&gt;&lt;keyword&gt;*Likelihood Functions&lt;/keyword&gt;&lt;keyword&gt;Phylogeny&lt;/keyword&gt;&lt;/keywords&gt;&lt;dates&gt;&lt;year&gt;2013&lt;/year&gt;&lt;pub-dates&gt;&lt;date&gt;May&lt;/date&gt;&lt;/pub-dates&gt;&lt;/dates&gt;&lt;isbn&gt;1537-1719 (Electronic)&amp;#xD;0737-4038 (Linking)&lt;/isbn&gt;&lt;accession-num&gt;23418397&lt;/accession-num&gt;&lt;urls&gt;&lt;related-urls&gt;&lt;url&gt;https://www.ncbi.nlm.nih.gov/pubmed/23418397&lt;/url&gt;&lt;/related-urls&gt;&lt;/urls&gt;&lt;custom2&gt;PMC3670741&lt;/custom2&gt;&lt;electronic-resource-num&gt;10.1093/molbev/mst024&lt;/electronic-resource-num&gt;&lt;/record&gt;&lt;/Cite&gt;&lt;/EndNote&gt;</w:instrText>
        </w:r>
        <w:r w:rsidRPr="002E7E25">
          <w:rPr>
            <w:rFonts w:ascii="Arial" w:hAnsi="Arial" w:cs="Arial"/>
            <w:sz w:val="22"/>
            <w:szCs w:val="22"/>
          </w:rPr>
          <w:fldChar w:fldCharType="separate"/>
        </w:r>
        <w:r w:rsidRPr="002E7E25">
          <w:rPr>
            <w:rFonts w:ascii="Arial" w:hAnsi="Arial" w:cs="Arial"/>
            <w:noProof/>
            <w:sz w:val="22"/>
            <w:szCs w:val="22"/>
          </w:rPr>
          <w:t>(50)</w:t>
        </w:r>
        <w:r w:rsidRPr="002E7E25">
          <w:rPr>
            <w:rFonts w:ascii="Arial" w:hAnsi="Arial" w:cs="Arial"/>
            <w:sz w:val="22"/>
            <w:szCs w:val="22"/>
          </w:rPr>
          <w:fldChar w:fldCharType="end"/>
        </w:r>
        <w:r w:rsidRPr="002E7E25">
          <w:rPr>
            <w:rFonts w:ascii="Arial" w:hAnsi="Arial" w:cs="Arial"/>
            <w:sz w:val="22"/>
            <w:szCs w:val="22"/>
          </w:rPr>
          <w:t xml:space="preserve">. Each analysis was repeated thrice to confirm convergence. The phylogenetic trees were visualised using FigTree Version 1.4.3 (http://tree.bio.ed.ac.uk/software/figtree/). </w:t>
        </w:r>
        <w:r w:rsidRPr="007C6536">
          <w:rPr>
            <w:rFonts w:ascii="Arial" w:hAnsi="Arial" w:cs="Arial"/>
            <w:sz w:val="22"/>
            <w:szCs w:val="22"/>
          </w:rPr>
          <w:t xml:space="preserve">Dengue genotypes were delineated through the observation of each virus sample date and origin, and then comparing these with the previous literature </w:t>
        </w:r>
        <w:r w:rsidRPr="002E7E25">
          <w:rPr>
            <w:rFonts w:ascii="Arial" w:hAnsi="Arial" w:cs="Arial"/>
            <w:sz w:val="22"/>
            <w:szCs w:val="22"/>
          </w:rPr>
          <w:fldChar w:fldCharType="begin">
            <w:fldData xml:space="preserve">PEVuZE5vdGU+PENpdGU+PEF1dGhvcj5DZWNpbGlhPC9BdXRob3I+PFllYXI+MjAxNzwvWWVhcj48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</w:fldData>
          </w:fldChar>
        </w:r>
        <w:r w:rsidRPr="007C6536">
          <w:rPr>
            <w:rFonts w:ascii="Arial" w:hAnsi="Arial" w:cs="Arial"/>
            <w:sz w:val="22"/>
            <w:szCs w:val="22"/>
          </w:rPr>
          <w:instrText xml:space="preserve"> ADDIN EN.CITE </w:instrText>
        </w:r>
        <w:r w:rsidRPr="007C6536">
          <w:rPr>
            <w:rFonts w:ascii="Arial" w:hAnsi="Arial" w:cs="Arial"/>
            <w:sz w:val="22"/>
            <w:szCs w:val="22"/>
          </w:rPr>
          <w:fldChar w:fldCharType="begin">
            <w:fldData xml:space="preserve">PEVuZE5vdGU+PENpdGU+PEF1dGhvcj5DZWNpbGlhPC9BdXRob3I+PFllYXI+MjAxNzwvWWVhcj48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</w:fldData>
          </w:fldChar>
        </w:r>
        <w:r w:rsidRPr="007C6536">
          <w:rPr>
            <w:rFonts w:ascii="Arial" w:hAnsi="Arial" w:cs="Arial"/>
            <w:sz w:val="22"/>
            <w:szCs w:val="22"/>
          </w:rPr>
          <w:instrText xml:space="preserve"> ADDIN EN.CITE.DATA </w:instrText>
        </w:r>
        <w:r w:rsidRPr="007C6536">
          <w:rPr>
            <w:rFonts w:ascii="Arial" w:hAnsi="Arial" w:cs="Arial"/>
            <w:sz w:val="22"/>
            <w:szCs w:val="22"/>
          </w:rPr>
        </w:r>
        <w:r w:rsidRPr="007C6536">
          <w:rPr>
            <w:rFonts w:ascii="Arial" w:hAnsi="Arial" w:cs="Arial"/>
            <w:sz w:val="22"/>
            <w:szCs w:val="22"/>
          </w:rPr>
          <w:fldChar w:fldCharType="end"/>
        </w:r>
        <w:r w:rsidRPr="002E7E25">
          <w:rPr>
            <w:rFonts w:ascii="Arial" w:hAnsi="Arial" w:cs="Arial"/>
            <w:sz w:val="22"/>
            <w:szCs w:val="22"/>
          </w:rPr>
        </w:r>
        <w:r w:rsidRPr="002E7E25">
          <w:rPr>
            <w:rFonts w:ascii="Arial" w:hAnsi="Arial" w:cs="Arial"/>
            <w:sz w:val="22"/>
            <w:szCs w:val="22"/>
          </w:rPr>
          <w:fldChar w:fldCharType="separate"/>
        </w:r>
        <w:r w:rsidRPr="002E7E25">
          <w:rPr>
            <w:rFonts w:ascii="Arial" w:hAnsi="Arial" w:cs="Arial"/>
            <w:noProof/>
            <w:sz w:val="22"/>
            <w:szCs w:val="22"/>
          </w:rPr>
          <w:t>(1, 11, 39, 51, 52)</w:t>
        </w:r>
        <w:r w:rsidRPr="002E7E25">
          <w:rPr>
            <w:rFonts w:ascii="Arial" w:hAnsi="Arial" w:cs="Arial"/>
            <w:sz w:val="22"/>
            <w:szCs w:val="22"/>
          </w:rPr>
          <w:fldChar w:fldCharType="end"/>
        </w:r>
        <w:r w:rsidRPr="002E7E25">
          <w:rPr>
            <w:rFonts w:ascii="Arial" w:hAnsi="Arial" w:cs="Arial"/>
            <w:sz w:val="22"/>
            <w:szCs w:val="22"/>
          </w:rPr>
          <w:t xml:space="preserve"> and through the metadata published for each viral entry, which is available on the GenBank database. </w:t>
        </w:r>
      </w:ins>
    </w:p>
    <w:p w14:paraId="0B298AB7" w14:textId="77777777" w:rsidR="005E7A85" w:rsidRPr="007C6536" w:rsidRDefault="005E7A85" w:rsidP="007C6536">
      <w:pPr>
        <w:spacing w:line="360" w:lineRule="auto"/>
        <w:jc w:val="both"/>
        <w:rPr>
          <w:ins w:id="793" w:author="Vijay Dhanasekaran" w:date="2018-04-21T16:46:00Z"/>
          <w:rFonts w:ascii="Arial" w:hAnsi="Arial" w:cs="Arial"/>
          <w:sz w:val="22"/>
          <w:szCs w:val="22"/>
        </w:rPr>
      </w:pPr>
    </w:p>
    <w:p w14:paraId="53BB34D8" w14:textId="77777777" w:rsidR="005E7A85" w:rsidRPr="002E7E25" w:rsidRDefault="005E7A85">
      <w:pPr>
        <w:spacing w:line="360" w:lineRule="auto"/>
        <w:jc w:val="both"/>
        <w:rPr>
          <w:ins w:id="794" w:author="Vijay Dhanasekaran" w:date="2018-04-21T16:46:00Z"/>
          <w:rFonts w:ascii="Arial" w:hAnsi="Arial" w:cs="Arial"/>
          <w:color w:val="000000" w:themeColor="text1"/>
          <w:sz w:val="22"/>
          <w:szCs w:val="22"/>
          <w:rPrChange w:id="795" w:author="Vijay Dhanasekaran" w:date="2018-04-21T17:20:00Z">
            <w:rPr>
              <w:ins w:id="796" w:author="Vijay Dhanasekaran" w:date="2018-04-21T16:46:00Z"/>
              <w:rFonts w:ascii="Arial" w:hAnsi="Arial"/>
              <w:color w:val="000000" w:themeColor="text1"/>
            </w:rPr>
          </w:rPrChange>
        </w:rPr>
        <w:pPrChange w:id="797" w:author="Vijay Dhanasekaran" w:date="2018-04-21T17:21:00Z">
          <w:pPr>
            <w:pStyle w:val="Heading2"/>
            <w:spacing w:line="360" w:lineRule="auto"/>
          </w:pPr>
        </w:pPrChange>
      </w:pPr>
      <w:ins w:id="798" w:author="Vijay Dhanasekaran" w:date="2018-04-21T16:46:00Z">
        <w:r w:rsidRPr="002E7E25">
          <w:rPr>
            <w:rFonts w:ascii="Arial" w:hAnsi="Arial" w:cs="Arial"/>
            <w:color w:val="000000" w:themeColor="text1"/>
            <w:sz w:val="22"/>
            <w:szCs w:val="22"/>
            <w:rPrChange w:id="799" w:author="Vijay Dhanasekaran" w:date="2018-04-21T17:20:00Z">
              <w:rPr>
                <w:rFonts w:ascii="Arial" w:hAnsi="Arial"/>
                <w:b w:val="0"/>
                <w:bCs w:val="0"/>
                <w:color w:val="000000" w:themeColor="text1"/>
              </w:rPr>
            </w:rPrChange>
          </w:rPr>
          <w:t>Molecular Clock and Skyride Analysis</w:t>
        </w:r>
      </w:ins>
    </w:p>
    <w:p w14:paraId="4FE71C4F" w14:textId="77777777" w:rsidR="005E7A85" w:rsidRPr="007C6536" w:rsidRDefault="005E7A85" w:rsidP="002E7E25">
      <w:pPr>
        <w:spacing w:line="360" w:lineRule="auto"/>
        <w:jc w:val="both"/>
        <w:rPr>
          <w:ins w:id="800" w:author="Vijay Dhanasekaran" w:date="2018-04-21T16:46:00Z"/>
          <w:rFonts w:ascii="Arial" w:hAnsi="Arial" w:cs="Arial"/>
          <w:sz w:val="22"/>
          <w:szCs w:val="22"/>
        </w:rPr>
      </w:pPr>
      <w:ins w:id="801" w:author="Vijay Dhanasekaran" w:date="2018-04-21T16:46:00Z">
        <w:r w:rsidRPr="002E7E25">
          <w:rPr>
            <w:rFonts w:ascii="Arial" w:hAnsi="Arial" w:cs="Arial"/>
            <w:sz w:val="22"/>
            <w:szCs w:val="22"/>
          </w:rPr>
          <w:t>Envelope sequences from DENV 1–4 were subsampled into genotypes that contained clades rich with Dengue sequences and had been isol</w:t>
        </w:r>
        <w:r w:rsidRPr="007C6536">
          <w:rPr>
            <w:rFonts w:ascii="Arial" w:hAnsi="Arial" w:cs="Arial"/>
            <w:sz w:val="22"/>
            <w:szCs w:val="22"/>
          </w:rPr>
          <w:t xml:space="preserve">ated from Singapore. Each of these sequences were then thoroughly analysed in Geneious to insure the alignments held no stop codons or misalignments, and maximum likelihood trees were inferred using RAxML v7 under the GTR+G+I (general time-reversible model with gamma-distributed rates of variation among sites and a proportion of invariable sites) nucleotide substitution model. TempEst v1.4 was used to plot the root-to-tip genetic distances between these sequences. Any sequences that did not conform to a linear evolutionary pattern were </w:t>
        </w:r>
        <w:proofErr w:type="gramStart"/>
        <w:r w:rsidRPr="007C6536">
          <w:rPr>
            <w:rFonts w:ascii="Arial" w:hAnsi="Arial" w:cs="Arial"/>
            <w:sz w:val="22"/>
            <w:szCs w:val="22"/>
          </w:rPr>
          <w:t>discarded..</w:t>
        </w:r>
        <w:proofErr w:type="gramEnd"/>
        <w:r w:rsidRPr="007C6536">
          <w:rPr>
            <w:rFonts w:ascii="Arial" w:hAnsi="Arial" w:cs="Arial"/>
            <w:sz w:val="22"/>
            <w:szCs w:val="22"/>
          </w:rPr>
          <w:t xml:space="preserve"> Once it was determined that all of the molecular clock assumptions were met for each of the subsampled populations, they were submitted for molecular clock analysis in BEAST v1.8.4 </w:t>
        </w:r>
        <w:r w:rsidRPr="002E7E25">
          <w:rPr>
            <w:rFonts w:ascii="Arial" w:hAnsi="Arial" w:cs="Arial"/>
            <w:sz w:val="22"/>
            <w:szCs w:val="22"/>
          </w:rPr>
          <w:fldChar w:fldCharType="begin"/>
        </w:r>
        <w:r w:rsidRPr="007C6536">
          <w:rPr>
            <w:rFonts w:ascii="Arial" w:hAnsi="Arial" w:cs="Arial"/>
            <w:sz w:val="22"/>
            <w:szCs w:val="22"/>
          </w:rPr>
          <w:instrText xml:space="preserve"> ADDIN EN.CITE &lt;EndNote&gt;&lt;Cite&gt;&lt;Author&gt;Drummond&lt;/Author&gt;&lt;Year&gt;2012&lt;/Year&gt;&lt;RecNum&gt;377&lt;/RecNum&gt;&lt;DisplayText&gt;(53)&lt;/DisplayText&gt;&lt;record&gt;&lt;rec-number&gt;377&lt;/rec-number&gt;&lt;foreign-keys&gt;&lt;key app="EN" db-id="vxx52e0tlxppfbe0ta8vra2mrtdtv5t9sxsz" timestamp="1521321994"&gt;377&lt;/key&gt;&lt;/foreign-keys&gt;&lt;ref-type name="Journal Article"&gt;17&lt;/ref-type&gt;&lt;contributors&gt;&lt;authors&gt;&lt;author&gt;Drummond, A. J.&lt;/author&gt;&lt;author&gt;Suchard, M. A.&lt;/author&gt;&lt;author&gt;Xie, D.&lt;/author&gt;&lt;author&gt;Rambaut, A.&lt;/author&gt;&lt;/authors&gt;&lt;/contributors&gt;&lt;titles&gt;&lt;title&gt;Bayesian phylogenetics with BEAUti and the BEAST 1.7&lt;/title&gt;&lt;secondary-title&gt;Mol Biol Evol&lt;/secondary-title&gt;&lt;/titles&gt;&lt;periodical&gt;&lt;full-title&gt;Mol Biol Evol&lt;/full-title&gt;&lt;/periodical&gt;&lt;pages&gt;1969-1973&lt;/pages&gt;&lt;volume&gt;29&lt;/volume&gt;&lt;dates&gt;&lt;year&gt;2012&lt;/year&gt;&lt;/dates&gt;&lt;urls&gt;&lt;/urls&gt;&lt;/record&gt;&lt;/Cite&gt;&lt;/EndNote&gt;</w:instrText>
        </w:r>
        <w:r w:rsidRPr="002E7E25">
          <w:rPr>
            <w:rFonts w:ascii="Arial" w:hAnsi="Arial" w:cs="Arial"/>
            <w:sz w:val="22"/>
            <w:szCs w:val="22"/>
          </w:rPr>
          <w:fldChar w:fldCharType="separate"/>
        </w:r>
        <w:r w:rsidRPr="002E7E25">
          <w:rPr>
            <w:rFonts w:ascii="Arial" w:hAnsi="Arial" w:cs="Arial"/>
            <w:noProof/>
            <w:sz w:val="22"/>
            <w:szCs w:val="22"/>
          </w:rPr>
          <w:t>(53)</w:t>
        </w:r>
        <w:r w:rsidRPr="002E7E25">
          <w:rPr>
            <w:rFonts w:ascii="Arial" w:hAnsi="Arial" w:cs="Arial"/>
            <w:sz w:val="22"/>
            <w:szCs w:val="22"/>
          </w:rPr>
          <w:fldChar w:fldCharType="end"/>
        </w:r>
        <w:r w:rsidRPr="002E7E25">
          <w:rPr>
            <w:rFonts w:ascii="Arial" w:hAnsi="Arial" w:cs="Arial"/>
            <w:sz w:val="22"/>
            <w:szCs w:val="22"/>
          </w:rPr>
          <w:t>. The uncorrelated relaxed lognormal (UCLD) clock was used alongside the Hasegawa-Kishino-Yano (HKY) nucleotide substitution model with estimated base frequencies and Gamma site heterogeneity to observe evolutionary rates within each of the Dengue clade</w:t>
        </w:r>
        <w:r w:rsidRPr="007C6536">
          <w:rPr>
            <w:rFonts w:ascii="Arial" w:hAnsi="Arial" w:cs="Arial"/>
            <w:sz w:val="22"/>
            <w:szCs w:val="22"/>
          </w:rPr>
          <w:t xml:space="preserve">s. Gaussian Markov Random Field (GMRF) priors were also set to produce a smoothed skyride plot from the data. Each run was originally set up to have a chain length of 200,000,000, however this was restricted to 100,000,000 generations with sampling every 10,000 generations due to </w:t>
        </w:r>
        <w:r w:rsidRPr="007C6536">
          <w:rPr>
            <w:rFonts w:ascii="Arial" w:hAnsi="Arial" w:cs="Arial"/>
            <w:sz w:val="22"/>
            <w:szCs w:val="22"/>
          </w:rPr>
          <w:lastRenderedPageBreak/>
          <w:t>time constraints. Convergence was assessed using the program Tracer v1.6.0 (</w:t>
        </w:r>
        <w:r w:rsidRPr="007C6536">
          <w:rPr>
            <w:rFonts w:ascii="Arial" w:hAnsi="Arial" w:cs="Arial"/>
            <w:sz w:val="22"/>
            <w:szCs w:val="22"/>
            <w:rPrChange w:id="802" w:author="Vijay Dhanasekaran" w:date="2018-04-21T17:20:00Z">
              <w:rPr>
                <w:rStyle w:val="Hyperlink"/>
                <w:rFonts w:ascii="Arial" w:hAnsi="Arial" w:cs="Arial"/>
                <w:sz w:val="22"/>
                <w:szCs w:val="22"/>
              </w:rPr>
            </w:rPrChange>
          </w:rPr>
          <w:fldChar w:fldCharType="begin"/>
        </w:r>
        <w:r w:rsidRPr="002E7E25">
          <w:rPr>
            <w:rFonts w:ascii="Arial" w:hAnsi="Arial" w:cs="Arial"/>
            <w:sz w:val="22"/>
            <w:szCs w:val="22"/>
            <w:rPrChange w:id="803" w:author="Vijay Dhanasekaran" w:date="2018-04-21T17:20:00Z">
              <w:rPr/>
            </w:rPrChange>
          </w:rPr>
          <w:instrText xml:space="preserve"> HYPERLINK "http://tree.bio.ed.ac.uk/software/tracer/" </w:instrText>
        </w:r>
        <w:r w:rsidRPr="007C6536">
          <w:rPr>
            <w:rFonts w:ascii="Arial" w:hAnsi="Arial" w:cs="Arial"/>
            <w:sz w:val="22"/>
            <w:szCs w:val="22"/>
            <w:rPrChange w:id="804"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http://tree.bio.ed.ac.uk/software/tracer/</w:t>
        </w:r>
        <w:r w:rsidRPr="007C6536">
          <w:rPr>
            <w:rStyle w:val="Hyperlink"/>
            <w:rFonts w:ascii="Arial" w:hAnsi="Arial" w:cs="Arial"/>
            <w:sz w:val="22"/>
            <w:szCs w:val="22"/>
          </w:rPr>
          <w:fldChar w:fldCharType="end"/>
        </w:r>
        <w:r w:rsidRPr="002E7E25">
          <w:rPr>
            <w:rFonts w:ascii="Arial" w:hAnsi="Arial" w:cs="Arial"/>
            <w:sz w:val="22"/>
            <w:szCs w:val="22"/>
          </w:rPr>
          <w:t>), with an effective sample size (ESS) of at least 200 after the first 10% of chain lengths were discarded at burn-in. The Maximum Clade Credibility (MCC) Trees were generated using TreeAnnotator version 1.7.5 removing the initial 10% of trees as burn-in. The time-ordered maximum clade credibility trees were viewed in FigTree version 1.4.3 (http</w:t>
        </w:r>
        <w:r w:rsidRPr="007C6536">
          <w:rPr>
            <w:rFonts w:ascii="Arial" w:hAnsi="Arial" w:cs="Arial"/>
            <w:sz w:val="22"/>
            <w:szCs w:val="22"/>
          </w:rPr>
          <w:t>://tree.bio.ed.ac.uk/software/figtree). Bayesian GMRF skyride plots were performed in Tracer v1.6.0 (</w:t>
        </w:r>
        <w:r w:rsidRPr="007C6536">
          <w:rPr>
            <w:rFonts w:ascii="Arial" w:hAnsi="Arial" w:cs="Arial"/>
            <w:sz w:val="22"/>
            <w:szCs w:val="22"/>
            <w:rPrChange w:id="805" w:author="Vijay Dhanasekaran" w:date="2018-04-21T17:20:00Z">
              <w:rPr>
                <w:rStyle w:val="Hyperlink"/>
                <w:rFonts w:ascii="Arial" w:hAnsi="Arial" w:cs="Arial"/>
                <w:sz w:val="22"/>
                <w:szCs w:val="22"/>
              </w:rPr>
            </w:rPrChange>
          </w:rPr>
          <w:fldChar w:fldCharType="begin"/>
        </w:r>
        <w:r w:rsidRPr="002E7E25">
          <w:rPr>
            <w:rFonts w:ascii="Arial" w:hAnsi="Arial" w:cs="Arial"/>
            <w:sz w:val="22"/>
            <w:szCs w:val="22"/>
            <w:rPrChange w:id="806" w:author="Vijay Dhanasekaran" w:date="2018-04-21T17:20:00Z">
              <w:rPr/>
            </w:rPrChange>
          </w:rPr>
          <w:instrText xml:space="preserve"> HYPERLINK "http://tree.bio.ed.ac.uk/software/tracer/" </w:instrText>
        </w:r>
        <w:r w:rsidRPr="007C6536">
          <w:rPr>
            <w:rFonts w:ascii="Arial" w:hAnsi="Arial" w:cs="Arial"/>
            <w:sz w:val="22"/>
            <w:szCs w:val="22"/>
            <w:rPrChange w:id="807"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http://tree.bio.ed.ac.uk/software/tracer/</w:t>
        </w:r>
        <w:r w:rsidRPr="007C6536">
          <w:rPr>
            <w:rStyle w:val="Hyperlink"/>
            <w:rFonts w:ascii="Arial" w:hAnsi="Arial" w:cs="Arial"/>
            <w:sz w:val="22"/>
            <w:szCs w:val="22"/>
          </w:rPr>
          <w:fldChar w:fldCharType="end"/>
        </w:r>
        <w:r w:rsidRPr="002E7E25">
          <w:rPr>
            <w:rFonts w:ascii="Arial" w:hAnsi="Arial" w:cs="Arial"/>
            <w:sz w:val="22"/>
            <w:szCs w:val="22"/>
          </w:rPr>
          <w:t>). As a measure of the degree of uncertainty for each of the parameters of the MCC tree, a 95% highest posterior density (HPD) value was applied. A similar measure was applied to the skyride plots as the upper and lower value to the median. All of the Beast output files were</w:t>
        </w:r>
        <w:r w:rsidRPr="007C6536">
          <w:rPr>
            <w:rFonts w:ascii="Arial" w:hAnsi="Arial" w:cs="Arial"/>
            <w:sz w:val="22"/>
            <w:szCs w:val="22"/>
          </w:rPr>
          <w:t xml:space="preserve"> assessed for convergence based on an effective sampling size of approximately 200.</w:t>
        </w:r>
      </w:ins>
    </w:p>
    <w:p w14:paraId="7035D45E" w14:textId="77777777" w:rsidR="005E7A85" w:rsidRPr="007C6536" w:rsidRDefault="005E7A85" w:rsidP="002E7E25">
      <w:pPr>
        <w:spacing w:line="360" w:lineRule="auto"/>
        <w:jc w:val="both"/>
        <w:rPr>
          <w:ins w:id="808" w:author="Vijay Dhanasekaran" w:date="2018-04-21T16:46:00Z"/>
          <w:rFonts w:ascii="Arial" w:hAnsi="Arial" w:cs="Arial"/>
          <w:sz w:val="22"/>
          <w:szCs w:val="22"/>
        </w:rPr>
      </w:pPr>
    </w:p>
    <w:p w14:paraId="5C2119E6" w14:textId="77777777" w:rsidR="005E7A85" w:rsidRPr="002E7E25" w:rsidRDefault="005E7A85">
      <w:pPr>
        <w:spacing w:line="360" w:lineRule="auto"/>
        <w:jc w:val="both"/>
        <w:rPr>
          <w:ins w:id="809" w:author="Vijay Dhanasekaran" w:date="2018-04-21T16:46:00Z"/>
          <w:rFonts w:ascii="Arial" w:hAnsi="Arial" w:cs="Arial"/>
          <w:color w:val="000000" w:themeColor="text1"/>
          <w:sz w:val="22"/>
          <w:szCs w:val="22"/>
          <w:rPrChange w:id="810" w:author="Vijay Dhanasekaran" w:date="2018-04-21T17:20:00Z">
            <w:rPr>
              <w:ins w:id="811" w:author="Vijay Dhanasekaran" w:date="2018-04-21T16:46:00Z"/>
              <w:rFonts w:ascii="Arial" w:hAnsi="Arial"/>
              <w:color w:val="000000" w:themeColor="text1"/>
            </w:rPr>
          </w:rPrChange>
        </w:rPr>
        <w:pPrChange w:id="812" w:author="Vijay Dhanasekaran" w:date="2018-04-21T17:21:00Z">
          <w:pPr>
            <w:pStyle w:val="Heading2"/>
            <w:spacing w:line="360" w:lineRule="auto"/>
          </w:pPr>
        </w:pPrChange>
      </w:pPr>
      <w:ins w:id="813" w:author="Vijay Dhanasekaran" w:date="2018-04-21T16:46:00Z">
        <w:r w:rsidRPr="002E7E25">
          <w:rPr>
            <w:rFonts w:ascii="Arial" w:hAnsi="Arial" w:cs="Arial"/>
            <w:color w:val="000000" w:themeColor="text1"/>
            <w:sz w:val="22"/>
            <w:szCs w:val="22"/>
            <w:rPrChange w:id="814" w:author="Vijay Dhanasekaran" w:date="2018-04-21T17:20:00Z">
              <w:rPr>
                <w:rFonts w:ascii="Arial" w:hAnsi="Arial"/>
                <w:b w:val="0"/>
                <w:bCs w:val="0"/>
                <w:color w:val="000000" w:themeColor="text1"/>
              </w:rPr>
            </w:rPrChange>
          </w:rPr>
          <w:t>Selection Pressure</w:t>
        </w:r>
      </w:ins>
    </w:p>
    <w:p w14:paraId="7CEB8137" w14:textId="77777777" w:rsidR="005E7A85" w:rsidRPr="007C6536" w:rsidRDefault="005E7A85" w:rsidP="002E7E25">
      <w:pPr>
        <w:spacing w:line="360" w:lineRule="auto"/>
        <w:jc w:val="both"/>
        <w:rPr>
          <w:ins w:id="815" w:author="Vijay Dhanasekaran" w:date="2018-04-21T16:46:00Z"/>
          <w:rFonts w:ascii="Arial" w:hAnsi="Arial" w:cs="Arial"/>
          <w:sz w:val="22"/>
          <w:szCs w:val="22"/>
        </w:rPr>
      </w:pPr>
      <w:ins w:id="816" w:author="Vijay Dhanasekaran" w:date="2018-04-21T16:46:00Z">
        <w:r w:rsidRPr="002E7E25">
          <w:rPr>
            <w:rFonts w:ascii="Arial" w:hAnsi="Arial" w:cs="Arial"/>
            <w:sz w:val="22"/>
            <w:szCs w:val="22"/>
          </w:rPr>
          <w:t>Positive and negative selection pressures of each codon within the Singapore-rich whole genome sequences were measured as the ratio of synonymous (dS) to non-synonymous (dN) substitutions per site. Selection pressure within each of the samples was determined using selection pressure models available through the Datamonkey web server (</w:t>
        </w:r>
        <w:r w:rsidRPr="007C6536">
          <w:rPr>
            <w:rFonts w:ascii="Arial" w:hAnsi="Arial" w:cs="Arial"/>
            <w:sz w:val="22"/>
            <w:szCs w:val="22"/>
            <w:rPrChange w:id="817" w:author="Vijay Dhanasekaran" w:date="2018-04-21T17:20:00Z">
              <w:rPr>
                <w:rStyle w:val="Hyperlink"/>
                <w:rFonts w:ascii="Arial" w:hAnsi="Arial" w:cs="Arial"/>
                <w:sz w:val="22"/>
                <w:szCs w:val="22"/>
              </w:rPr>
            </w:rPrChange>
          </w:rPr>
          <w:fldChar w:fldCharType="begin"/>
        </w:r>
        <w:r w:rsidRPr="002E7E25">
          <w:rPr>
            <w:rFonts w:ascii="Arial" w:hAnsi="Arial" w:cs="Arial"/>
            <w:sz w:val="22"/>
            <w:szCs w:val="22"/>
            <w:rPrChange w:id="818" w:author="Vijay Dhanasekaran" w:date="2018-04-21T17:20:00Z">
              <w:rPr/>
            </w:rPrChange>
          </w:rPr>
          <w:instrText xml:space="preserve"> HYPERLINK "http://datamonkey.org" </w:instrText>
        </w:r>
        <w:r w:rsidRPr="007C6536">
          <w:rPr>
            <w:rFonts w:ascii="Arial" w:hAnsi="Arial" w:cs="Arial"/>
            <w:sz w:val="22"/>
            <w:szCs w:val="22"/>
            <w:rPrChange w:id="819" w:author="Vijay Dhanasekaran" w:date="2018-04-21T17:20:00Z">
              <w:rPr>
                <w:rStyle w:val="Hyperlink"/>
                <w:rFonts w:ascii="Arial" w:hAnsi="Arial" w:cs="Arial"/>
                <w:sz w:val="22"/>
                <w:szCs w:val="22"/>
              </w:rPr>
            </w:rPrChange>
          </w:rPr>
          <w:fldChar w:fldCharType="separate"/>
        </w:r>
        <w:r w:rsidRPr="007C6536">
          <w:rPr>
            <w:rStyle w:val="Hyperlink"/>
            <w:rFonts w:ascii="Arial" w:hAnsi="Arial" w:cs="Arial"/>
            <w:sz w:val="22"/>
            <w:szCs w:val="22"/>
          </w:rPr>
          <w:t>http://datamonkey.org</w:t>
        </w:r>
        <w:r w:rsidRPr="007C6536">
          <w:rPr>
            <w:rStyle w:val="Hyperlink"/>
            <w:rFonts w:ascii="Arial" w:hAnsi="Arial" w:cs="Arial"/>
            <w:sz w:val="22"/>
            <w:szCs w:val="22"/>
          </w:rPr>
          <w:fldChar w:fldCharType="end"/>
        </w:r>
        <w:r w:rsidRPr="002E7E25">
          <w:rPr>
            <w:rFonts w:ascii="Arial" w:hAnsi="Arial" w:cs="Arial"/>
            <w:sz w:val="22"/>
            <w:szCs w:val="22"/>
          </w:rPr>
          <w:t xml:space="preserve">), including Single-Likelihood Ancestor Counting (SLAC), internal Fixed Effects Likelihood (IFEL), the Mixed Effects Model of Evolution (MEME), and Fast, Unconstrained Bayesian AppRoximation (FUBAR). </w:t>
        </w:r>
      </w:ins>
    </w:p>
    <w:p w14:paraId="71C91410" w14:textId="77777777" w:rsidR="005E7A85" w:rsidRPr="007C6536" w:rsidRDefault="005E7A85" w:rsidP="007C6536">
      <w:pPr>
        <w:spacing w:line="360" w:lineRule="auto"/>
        <w:jc w:val="both"/>
        <w:rPr>
          <w:ins w:id="820" w:author="Vijay Dhanasekaran" w:date="2018-04-21T16:46:00Z"/>
          <w:rFonts w:ascii="Arial" w:hAnsi="Arial" w:cs="Arial"/>
          <w:sz w:val="22"/>
          <w:szCs w:val="22"/>
        </w:rPr>
      </w:pPr>
    </w:p>
    <w:p w14:paraId="4A139808" w14:textId="77777777" w:rsidR="005E7A85" w:rsidRPr="007C6536" w:rsidRDefault="005E7A85" w:rsidP="007C6536">
      <w:pPr>
        <w:spacing w:line="360" w:lineRule="auto"/>
        <w:jc w:val="both"/>
        <w:rPr>
          <w:ins w:id="821" w:author="Vijay Dhanasekaran" w:date="2018-04-21T16:46:00Z"/>
          <w:rFonts w:ascii="Arial" w:hAnsi="Arial" w:cs="Arial"/>
          <w:sz w:val="22"/>
          <w:szCs w:val="22"/>
        </w:rPr>
      </w:pPr>
      <w:ins w:id="822" w:author="Vijay Dhanasekaran" w:date="2018-04-21T16:46:00Z">
        <w:r w:rsidRPr="007C6536">
          <w:rPr>
            <w:rFonts w:ascii="Arial" w:hAnsi="Arial" w:cs="Arial"/>
            <w:sz w:val="22"/>
            <w:szCs w:val="22"/>
          </w:rPr>
          <w:t xml:space="preserve">To determine selection pressure on E genes from each of the Dengue serotypes, genotypes containing either a majority of Singaporean Dengue strains, or genotypes with strains predominantly from Thailand/Viet Nam/China were subsampled. These genotypes were then down sampled into smaller, representative clades containing &lt;400 sequences so that SLAC analysis could be performed. </w:t>
        </w:r>
      </w:ins>
    </w:p>
    <w:p w14:paraId="3360D2F9" w14:textId="77777777" w:rsidR="00385DA5" w:rsidRPr="007C6536" w:rsidRDefault="00385DA5" w:rsidP="007C6536">
      <w:pPr>
        <w:spacing w:line="360" w:lineRule="auto"/>
        <w:jc w:val="both"/>
        <w:rPr>
          <w:rFonts w:ascii="Arial" w:hAnsi="Arial" w:cs="Arial"/>
          <w:sz w:val="22"/>
          <w:szCs w:val="22"/>
        </w:rPr>
      </w:pPr>
    </w:p>
    <w:p w14:paraId="670DB2A7" w14:textId="77777777" w:rsidR="00F45395" w:rsidRPr="007C6536" w:rsidRDefault="00F45395" w:rsidP="007C6536">
      <w:pPr>
        <w:spacing w:line="360" w:lineRule="auto"/>
        <w:jc w:val="both"/>
        <w:rPr>
          <w:rFonts w:ascii="Arial" w:hAnsi="Arial" w:cs="Arial"/>
          <w:sz w:val="22"/>
          <w:szCs w:val="22"/>
        </w:rPr>
      </w:pPr>
    </w:p>
    <w:p w14:paraId="598B049A" w14:textId="77777777" w:rsidR="0048284A" w:rsidRDefault="0048284A" w:rsidP="007C6536">
      <w:pPr>
        <w:spacing w:line="360" w:lineRule="auto"/>
        <w:jc w:val="both"/>
        <w:rPr>
          <w:ins w:id="823" w:author="Vijay Dhanasekaran" w:date="2018-04-22T10:13:00Z"/>
          <w:rFonts w:ascii="Arial" w:hAnsi="Arial" w:cs="Arial"/>
          <w:b/>
          <w:sz w:val="22"/>
          <w:szCs w:val="22"/>
        </w:rPr>
        <w:sectPr w:rsidR="0048284A" w:rsidSect="0048284A">
          <w:pgSz w:w="11900" w:h="16840"/>
          <w:pgMar w:top="1985" w:right="1440" w:bottom="1985" w:left="1440" w:header="709" w:footer="709" w:gutter="0"/>
          <w:cols w:space="708"/>
          <w:docGrid w:linePitch="360"/>
        </w:sectPr>
      </w:pPr>
    </w:p>
    <w:p w14:paraId="6C3084AE" w14:textId="15F7ABEB" w:rsidR="00F45395" w:rsidRPr="0048284A" w:rsidRDefault="0048284A" w:rsidP="007C6536">
      <w:pPr>
        <w:spacing w:line="360" w:lineRule="auto"/>
        <w:jc w:val="both"/>
        <w:rPr>
          <w:rFonts w:ascii="Arial" w:hAnsi="Arial" w:cs="Arial"/>
          <w:b/>
          <w:sz w:val="22"/>
          <w:szCs w:val="22"/>
          <w:rPrChange w:id="824" w:author="Vijay Dhanasekaran" w:date="2018-04-22T10:12:00Z">
            <w:rPr>
              <w:rFonts w:ascii="Arial" w:hAnsi="Arial" w:cs="Arial"/>
              <w:sz w:val="22"/>
              <w:szCs w:val="22"/>
            </w:rPr>
          </w:rPrChange>
        </w:rPr>
      </w:pPr>
      <w:ins w:id="825" w:author="Vijay Dhanasekaran" w:date="2018-04-22T10:12:00Z">
        <w:r w:rsidRPr="0048284A">
          <w:rPr>
            <w:rFonts w:ascii="Arial" w:hAnsi="Arial" w:cs="Arial"/>
            <w:b/>
            <w:sz w:val="22"/>
            <w:szCs w:val="22"/>
            <w:rPrChange w:id="826" w:author="Vijay Dhanasekaran" w:date="2018-04-22T10:12:00Z">
              <w:rPr>
                <w:rFonts w:ascii="Arial" w:hAnsi="Arial" w:cs="Arial"/>
                <w:sz w:val="22"/>
                <w:szCs w:val="22"/>
              </w:rPr>
            </w:rPrChange>
          </w:rPr>
          <w:lastRenderedPageBreak/>
          <w:t>References</w:t>
        </w:r>
      </w:ins>
    </w:p>
    <w:p w14:paraId="49A7C0CB" w14:textId="77777777" w:rsidR="001E4940" w:rsidRPr="002E7E25" w:rsidRDefault="00F45395">
      <w:pPr>
        <w:spacing w:line="360" w:lineRule="auto"/>
        <w:jc w:val="both"/>
        <w:rPr>
          <w:rFonts w:ascii="Arial" w:hAnsi="Arial" w:cs="Arial"/>
          <w:noProof/>
          <w:sz w:val="22"/>
          <w:szCs w:val="22"/>
          <w:rPrChange w:id="827" w:author="Vijay Dhanasekaran" w:date="2018-04-21T17:20:00Z">
            <w:rPr>
              <w:noProof/>
            </w:rPr>
          </w:rPrChange>
        </w:rPr>
        <w:pPrChange w:id="828" w:author="Vijay Dhanasekaran" w:date="2018-04-21T17:21:00Z">
          <w:pPr>
            <w:pStyle w:val="EndNoteBibliography"/>
            <w:ind w:left="720" w:hanging="720"/>
          </w:pPr>
        </w:pPrChange>
      </w:pPr>
      <w:r w:rsidRPr="007C6536">
        <w:rPr>
          <w:rFonts w:ascii="Arial" w:hAnsi="Arial" w:cs="Arial"/>
          <w:sz w:val="22"/>
          <w:szCs w:val="22"/>
        </w:rPr>
        <w:fldChar w:fldCharType="begin"/>
      </w:r>
      <w:r w:rsidRPr="007C6536">
        <w:rPr>
          <w:rFonts w:ascii="Arial" w:hAnsi="Arial" w:cs="Arial"/>
          <w:sz w:val="22"/>
          <w:szCs w:val="22"/>
        </w:rPr>
        <w:instrText xml:space="preserve"> ADDIN EN.REFLIST </w:instrText>
      </w:r>
      <w:r w:rsidRPr="007C6536">
        <w:rPr>
          <w:rFonts w:ascii="Arial" w:hAnsi="Arial" w:cs="Arial"/>
          <w:sz w:val="22"/>
          <w:szCs w:val="22"/>
        </w:rPr>
        <w:fldChar w:fldCharType="separate"/>
      </w:r>
      <w:r w:rsidR="001E4940" w:rsidRPr="002E7E25">
        <w:rPr>
          <w:rFonts w:ascii="Arial" w:hAnsi="Arial" w:cs="Arial"/>
          <w:noProof/>
          <w:sz w:val="22"/>
          <w:szCs w:val="22"/>
          <w:rPrChange w:id="829" w:author="Vijay Dhanasekaran" w:date="2018-04-21T17:20:00Z">
            <w:rPr>
              <w:noProof/>
            </w:rPr>
          </w:rPrChange>
        </w:rPr>
        <w:t>1.</w:t>
      </w:r>
      <w:r w:rsidR="001E4940" w:rsidRPr="002E7E25">
        <w:rPr>
          <w:rFonts w:ascii="Arial" w:hAnsi="Arial" w:cs="Arial"/>
          <w:noProof/>
          <w:sz w:val="22"/>
          <w:szCs w:val="22"/>
          <w:rPrChange w:id="830" w:author="Vijay Dhanasekaran" w:date="2018-04-21T17:20:00Z">
            <w:rPr>
              <w:noProof/>
            </w:rPr>
          </w:rPrChange>
        </w:rPr>
        <w:tab/>
        <w:t xml:space="preserve">Cecilia, D., J. A. Patil, M. B. Kakade, A. Walimbe, K. Alagarasu, B. Anukumar, and A. Abraham. 2017. Emergence of the Asian genotype of DENV-1 in South India. </w:t>
      </w:r>
      <w:r w:rsidR="001E4940" w:rsidRPr="002E7E25">
        <w:rPr>
          <w:rFonts w:ascii="Arial" w:hAnsi="Arial" w:cs="Arial"/>
          <w:i/>
          <w:noProof/>
          <w:sz w:val="22"/>
          <w:szCs w:val="22"/>
          <w:rPrChange w:id="831" w:author="Vijay Dhanasekaran" w:date="2018-04-21T17:20:00Z">
            <w:rPr>
              <w:i/>
              <w:noProof/>
            </w:rPr>
          </w:rPrChange>
        </w:rPr>
        <w:t xml:space="preserve">Virology </w:t>
      </w:r>
      <w:r w:rsidR="001E4940" w:rsidRPr="002E7E25">
        <w:rPr>
          <w:rFonts w:ascii="Arial" w:hAnsi="Arial" w:cs="Arial"/>
          <w:noProof/>
          <w:sz w:val="22"/>
          <w:szCs w:val="22"/>
          <w:rPrChange w:id="832" w:author="Vijay Dhanasekaran" w:date="2018-04-21T17:20:00Z">
            <w:rPr>
              <w:noProof/>
            </w:rPr>
          </w:rPrChange>
        </w:rPr>
        <w:t>510: 40-45.</w:t>
      </w:r>
    </w:p>
    <w:p w14:paraId="57939FA7" w14:textId="77777777" w:rsidR="001E4940" w:rsidRPr="002E7E25" w:rsidRDefault="001E4940">
      <w:pPr>
        <w:spacing w:line="360" w:lineRule="auto"/>
        <w:jc w:val="both"/>
        <w:rPr>
          <w:rFonts w:ascii="Arial" w:hAnsi="Arial" w:cs="Arial"/>
          <w:noProof/>
          <w:sz w:val="22"/>
          <w:szCs w:val="22"/>
          <w:rPrChange w:id="833" w:author="Vijay Dhanasekaran" w:date="2018-04-21T17:20:00Z">
            <w:rPr>
              <w:noProof/>
            </w:rPr>
          </w:rPrChange>
        </w:rPr>
        <w:pPrChange w:id="834" w:author="Vijay Dhanasekaran" w:date="2018-04-21T17:21:00Z">
          <w:pPr>
            <w:pStyle w:val="EndNoteBibliography"/>
            <w:ind w:left="720" w:hanging="720"/>
          </w:pPr>
        </w:pPrChange>
      </w:pPr>
      <w:r w:rsidRPr="002E7E25">
        <w:rPr>
          <w:rFonts w:ascii="Arial" w:hAnsi="Arial" w:cs="Arial"/>
          <w:noProof/>
          <w:sz w:val="22"/>
          <w:szCs w:val="22"/>
          <w:rPrChange w:id="835" w:author="Vijay Dhanasekaran" w:date="2018-04-21T17:20:00Z">
            <w:rPr>
              <w:noProof/>
            </w:rPr>
          </w:rPrChange>
        </w:rPr>
        <w:t>2.</w:t>
      </w:r>
      <w:r w:rsidRPr="002E7E25">
        <w:rPr>
          <w:rFonts w:ascii="Arial" w:hAnsi="Arial" w:cs="Arial"/>
          <w:noProof/>
          <w:sz w:val="22"/>
          <w:szCs w:val="22"/>
          <w:rPrChange w:id="836" w:author="Vijay Dhanasekaran" w:date="2018-04-21T17:20:00Z">
            <w:rPr>
              <w:noProof/>
            </w:rPr>
          </w:rPrChange>
        </w:rPr>
        <w:tab/>
        <w:t xml:space="preserve">Bennett, S. N., E. C. Holmes, M. Chirivella, D. M. Rodriguez, M. Beltran, V. Vorndam, D. J. Gubler, and W. O. McMillan. 2003. Selection-driven evolution of emergent dengue virus. </w:t>
      </w:r>
      <w:r w:rsidRPr="002E7E25">
        <w:rPr>
          <w:rFonts w:ascii="Arial" w:hAnsi="Arial" w:cs="Arial"/>
          <w:i/>
          <w:noProof/>
          <w:sz w:val="22"/>
          <w:szCs w:val="22"/>
          <w:rPrChange w:id="837" w:author="Vijay Dhanasekaran" w:date="2018-04-21T17:20:00Z">
            <w:rPr>
              <w:i/>
              <w:noProof/>
            </w:rPr>
          </w:rPrChange>
        </w:rPr>
        <w:t xml:space="preserve">Mol Biol Evol </w:t>
      </w:r>
      <w:r w:rsidRPr="002E7E25">
        <w:rPr>
          <w:rFonts w:ascii="Arial" w:hAnsi="Arial" w:cs="Arial"/>
          <w:noProof/>
          <w:sz w:val="22"/>
          <w:szCs w:val="22"/>
          <w:rPrChange w:id="838" w:author="Vijay Dhanasekaran" w:date="2018-04-21T17:20:00Z">
            <w:rPr>
              <w:noProof/>
            </w:rPr>
          </w:rPrChange>
        </w:rPr>
        <w:t>20: 1650-1658.</w:t>
      </w:r>
    </w:p>
    <w:p w14:paraId="1DFCBCE6" w14:textId="77777777" w:rsidR="001E4940" w:rsidRPr="002E7E25" w:rsidRDefault="001E4940">
      <w:pPr>
        <w:spacing w:line="360" w:lineRule="auto"/>
        <w:jc w:val="both"/>
        <w:rPr>
          <w:rFonts w:ascii="Arial" w:hAnsi="Arial" w:cs="Arial"/>
          <w:noProof/>
          <w:sz w:val="22"/>
          <w:szCs w:val="22"/>
          <w:rPrChange w:id="839" w:author="Vijay Dhanasekaran" w:date="2018-04-21T17:20:00Z">
            <w:rPr>
              <w:noProof/>
            </w:rPr>
          </w:rPrChange>
        </w:rPr>
        <w:pPrChange w:id="840" w:author="Vijay Dhanasekaran" w:date="2018-04-21T17:21:00Z">
          <w:pPr>
            <w:pStyle w:val="EndNoteBibliography"/>
            <w:ind w:left="720" w:hanging="720"/>
          </w:pPr>
        </w:pPrChange>
      </w:pPr>
      <w:r w:rsidRPr="002E7E25">
        <w:rPr>
          <w:rFonts w:ascii="Arial" w:hAnsi="Arial" w:cs="Arial"/>
          <w:noProof/>
          <w:sz w:val="22"/>
          <w:szCs w:val="22"/>
          <w:rPrChange w:id="841" w:author="Vijay Dhanasekaran" w:date="2018-04-21T17:20:00Z">
            <w:rPr>
              <w:noProof/>
            </w:rPr>
          </w:rPrChange>
        </w:rPr>
        <w:t>3.</w:t>
      </w:r>
      <w:r w:rsidRPr="002E7E25">
        <w:rPr>
          <w:rFonts w:ascii="Arial" w:hAnsi="Arial" w:cs="Arial"/>
          <w:noProof/>
          <w:sz w:val="22"/>
          <w:szCs w:val="22"/>
          <w:rPrChange w:id="842" w:author="Vijay Dhanasekaran" w:date="2018-04-21T17:20:00Z">
            <w:rPr>
              <w:noProof/>
            </w:rPr>
          </w:rPrChange>
        </w:rPr>
        <w:tab/>
        <w:t xml:space="preserve">Carmo, A. M., R. B. Suzuki, A. D. Cabral, R. T. Costa, G. P. Massari, M. M. Riquena, H. A. Fracasso, A. Eterovic, A. Marcili, and M. A. Speranca. 2017. Co-circulating serotypes in a dengue fever outbreak: Differential hematological profiles and phylogenetic relationships among viruses. </w:t>
      </w:r>
      <w:r w:rsidRPr="002E7E25">
        <w:rPr>
          <w:rFonts w:ascii="Arial" w:hAnsi="Arial" w:cs="Arial"/>
          <w:i/>
          <w:noProof/>
          <w:sz w:val="22"/>
          <w:szCs w:val="22"/>
          <w:rPrChange w:id="843" w:author="Vijay Dhanasekaran" w:date="2018-04-21T17:20:00Z">
            <w:rPr>
              <w:i/>
              <w:noProof/>
            </w:rPr>
          </w:rPrChange>
        </w:rPr>
        <w:t xml:space="preserve">J Clin Virol </w:t>
      </w:r>
      <w:r w:rsidRPr="002E7E25">
        <w:rPr>
          <w:rFonts w:ascii="Arial" w:hAnsi="Arial" w:cs="Arial"/>
          <w:noProof/>
          <w:sz w:val="22"/>
          <w:szCs w:val="22"/>
          <w:rPrChange w:id="844" w:author="Vijay Dhanasekaran" w:date="2018-04-21T17:20:00Z">
            <w:rPr>
              <w:noProof/>
            </w:rPr>
          </w:rPrChange>
        </w:rPr>
        <w:t>90: 7-13.</w:t>
      </w:r>
    </w:p>
    <w:p w14:paraId="3E0691AA" w14:textId="77777777" w:rsidR="001E4940" w:rsidRPr="002E7E25" w:rsidRDefault="001E4940">
      <w:pPr>
        <w:spacing w:line="360" w:lineRule="auto"/>
        <w:jc w:val="both"/>
        <w:rPr>
          <w:rFonts w:ascii="Arial" w:hAnsi="Arial" w:cs="Arial"/>
          <w:noProof/>
          <w:sz w:val="22"/>
          <w:szCs w:val="22"/>
          <w:rPrChange w:id="845" w:author="Vijay Dhanasekaran" w:date="2018-04-21T17:20:00Z">
            <w:rPr>
              <w:noProof/>
            </w:rPr>
          </w:rPrChange>
        </w:rPr>
        <w:pPrChange w:id="846" w:author="Vijay Dhanasekaran" w:date="2018-04-21T17:21:00Z">
          <w:pPr>
            <w:pStyle w:val="EndNoteBibliography"/>
            <w:ind w:left="720" w:hanging="720"/>
          </w:pPr>
        </w:pPrChange>
      </w:pPr>
      <w:r w:rsidRPr="002E7E25">
        <w:rPr>
          <w:rFonts w:ascii="Arial" w:hAnsi="Arial" w:cs="Arial"/>
          <w:noProof/>
          <w:sz w:val="22"/>
          <w:szCs w:val="22"/>
          <w:rPrChange w:id="847" w:author="Vijay Dhanasekaran" w:date="2018-04-21T17:20:00Z">
            <w:rPr>
              <w:noProof/>
            </w:rPr>
          </w:rPrChange>
        </w:rPr>
        <w:t>4.</w:t>
      </w:r>
      <w:r w:rsidRPr="002E7E25">
        <w:rPr>
          <w:rFonts w:ascii="Arial" w:hAnsi="Arial" w:cs="Arial"/>
          <w:noProof/>
          <w:sz w:val="22"/>
          <w:szCs w:val="22"/>
          <w:rPrChange w:id="848" w:author="Vijay Dhanasekaran" w:date="2018-04-21T17:20:00Z">
            <w:rPr>
              <w:noProof/>
            </w:rPr>
          </w:rPrChange>
        </w:rPr>
        <w:tab/>
        <w:t xml:space="preserve">Choudhary, M. C., E. Gupta, S. Sharma, N. Hasnain, and P. Agarwala. 2017. Genetic signatures coupled with lineage shift characterise endemic evolution of Dengue virus serotype 2 during 2015 outbreak in Delhi, India. </w:t>
      </w:r>
      <w:r w:rsidRPr="002E7E25">
        <w:rPr>
          <w:rFonts w:ascii="Arial" w:hAnsi="Arial" w:cs="Arial"/>
          <w:i/>
          <w:noProof/>
          <w:sz w:val="22"/>
          <w:szCs w:val="22"/>
          <w:rPrChange w:id="849" w:author="Vijay Dhanasekaran" w:date="2018-04-21T17:20:00Z">
            <w:rPr>
              <w:i/>
              <w:noProof/>
            </w:rPr>
          </w:rPrChange>
        </w:rPr>
        <w:t xml:space="preserve">Trop Med Int Health </w:t>
      </w:r>
      <w:r w:rsidRPr="002E7E25">
        <w:rPr>
          <w:rFonts w:ascii="Arial" w:hAnsi="Arial" w:cs="Arial"/>
          <w:noProof/>
          <w:sz w:val="22"/>
          <w:szCs w:val="22"/>
          <w:rPrChange w:id="850" w:author="Vijay Dhanasekaran" w:date="2018-04-21T17:20:00Z">
            <w:rPr>
              <w:noProof/>
            </w:rPr>
          </w:rPrChange>
        </w:rPr>
        <w:t>22: 871-880.</w:t>
      </w:r>
    </w:p>
    <w:p w14:paraId="3EF99274" w14:textId="77777777" w:rsidR="001E4940" w:rsidRPr="002E7E25" w:rsidRDefault="001E4940">
      <w:pPr>
        <w:spacing w:line="360" w:lineRule="auto"/>
        <w:jc w:val="both"/>
        <w:rPr>
          <w:rFonts w:ascii="Arial" w:hAnsi="Arial" w:cs="Arial"/>
          <w:noProof/>
          <w:sz w:val="22"/>
          <w:szCs w:val="22"/>
          <w:rPrChange w:id="851" w:author="Vijay Dhanasekaran" w:date="2018-04-21T17:20:00Z">
            <w:rPr>
              <w:noProof/>
            </w:rPr>
          </w:rPrChange>
        </w:rPr>
        <w:pPrChange w:id="852" w:author="Vijay Dhanasekaran" w:date="2018-04-21T17:21:00Z">
          <w:pPr>
            <w:pStyle w:val="EndNoteBibliography"/>
            <w:ind w:left="720" w:hanging="720"/>
          </w:pPr>
        </w:pPrChange>
      </w:pPr>
      <w:r w:rsidRPr="002E7E25">
        <w:rPr>
          <w:rFonts w:ascii="Arial" w:hAnsi="Arial" w:cs="Arial"/>
          <w:noProof/>
          <w:sz w:val="22"/>
          <w:szCs w:val="22"/>
          <w:rPrChange w:id="853" w:author="Vijay Dhanasekaran" w:date="2018-04-21T17:20:00Z">
            <w:rPr>
              <w:noProof/>
            </w:rPr>
          </w:rPrChange>
        </w:rPr>
        <w:t>5.</w:t>
      </w:r>
      <w:r w:rsidRPr="002E7E25">
        <w:rPr>
          <w:rFonts w:ascii="Arial" w:hAnsi="Arial" w:cs="Arial"/>
          <w:noProof/>
          <w:sz w:val="22"/>
          <w:szCs w:val="22"/>
          <w:rPrChange w:id="854" w:author="Vijay Dhanasekaran" w:date="2018-04-21T17:20:00Z">
            <w:rPr>
              <w:noProof/>
            </w:rPr>
          </w:rPrChange>
        </w:rPr>
        <w:tab/>
        <w:t xml:space="preserve">Cruz, C. D., A. Torre, G. Troncos, L. Lambrechts, and M. Leguia. 2016. Targeted full-genome amplification and sequencing of dengue virus types 1-4 from South America. </w:t>
      </w:r>
      <w:r w:rsidRPr="002E7E25">
        <w:rPr>
          <w:rFonts w:ascii="Arial" w:hAnsi="Arial" w:cs="Arial"/>
          <w:i/>
          <w:noProof/>
          <w:sz w:val="22"/>
          <w:szCs w:val="22"/>
          <w:rPrChange w:id="855" w:author="Vijay Dhanasekaran" w:date="2018-04-21T17:20:00Z">
            <w:rPr>
              <w:i/>
              <w:noProof/>
            </w:rPr>
          </w:rPrChange>
        </w:rPr>
        <w:t xml:space="preserve">J Virol Methods </w:t>
      </w:r>
      <w:r w:rsidRPr="002E7E25">
        <w:rPr>
          <w:rFonts w:ascii="Arial" w:hAnsi="Arial" w:cs="Arial"/>
          <w:noProof/>
          <w:sz w:val="22"/>
          <w:szCs w:val="22"/>
          <w:rPrChange w:id="856" w:author="Vijay Dhanasekaran" w:date="2018-04-21T17:20:00Z">
            <w:rPr>
              <w:noProof/>
            </w:rPr>
          </w:rPrChange>
        </w:rPr>
        <w:t>235: 158-167.</w:t>
      </w:r>
    </w:p>
    <w:p w14:paraId="5A1C732B" w14:textId="77777777" w:rsidR="001E4940" w:rsidRPr="002E7E25" w:rsidRDefault="001E4940">
      <w:pPr>
        <w:spacing w:line="360" w:lineRule="auto"/>
        <w:jc w:val="both"/>
        <w:rPr>
          <w:rFonts w:ascii="Arial" w:hAnsi="Arial" w:cs="Arial"/>
          <w:noProof/>
          <w:sz w:val="22"/>
          <w:szCs w:val="22"/>
          <w:rPrChange w:id="857" w:author="Vijay Dhanasekaran" w:date="2018-04-21T17:20:00Z">
            <w:rPr>
              <w:noProof/>
            </w:rPr>
          </w:rPrChange>
        </w:rPr>
        <w:pPrChange w:id="858" w:author="Vijay Dhanasekaran" w:date="2018-04-21T17:21:00Z">
          <w:pPr>
            <w:pStyle w:val="EndNoteBibliography"/>
            <w:ind w:left="720" w:hanging="720"/>
          </w:pPr>
        </w:pPrChange>
      </w:pPr>
      <w:r w:rsidRPr="002E7E25">
        <w:rPr>
          <w:rFonts w:ascii="Arial" w:hAnsi="Arial" w:cs="Arial"/>
          <w:noProof/>
          <w:sz w:val="22"/>
          <w:szCs w:val="22"/>
          <w:rPrChange w:id="859" w:author="Vijay Dhanasekaran" w:date="2018-04-21T17:20:00Z">
            <w:rPr>
              <w:noProof/>
            </w:rPr>
          </w:rPrChange>
        </w:rPr>
        <w:t>6.</w:t>
      </w:r>
      <w:r w:rsidRPr="002E7E25">
        <w:rPr>
          <w:rFonts w:ascii="Arial" w:hAnsi="Arial" w:cs="Arial"/>
          <w:noProof/>
          <w:sz w:val="22"/>
          <w:szCs w:val="22"/>
          <w:rPrChange w:id="860" w:author="Vijay Dhanasekaran" w:date="2018-04-21T17:20:00Z">
            <w:rPr>
              <w:noProof/>
            </w:rPr>
          </w:rPrChange>
        </w:rPr>
        <w:tab/>
        <w:t xml:space="preserve">Dash, P. K., S. Sharma, M. Soni, A. Agarwal, A. K. Sahni, and M. Parida. 2015. Complete genome sequencing and evolutionary phylogeography analysis of Indian isolates of Dengue virus type 1. </w:t>
      </w:r>
      <w:r w:rsidRPr="002E7E25">
        <w:rPr>
          <w:rFonts w:ascii="Arial" w:hAnsi="Arial" w:cs="Arial"/>
          <w:i/>
          <w:noProof/>
          <w:sz w:val="22"/>
          <w:szCs w:val="22"/>
          <w:rPrChange w:id="861" w:author="Vijay Dhanasekaran" w:date="2018-04-21T17:20:00Z">
            <w:rPr>
              <w:i/>
              <w:noProof/>
            </w:rPr>
          </w:rPrChange>
        </w:rPr>
        <w:t xml:space="preserve">Virus Res </w:t>
      </w:r>
      <w:r w:rsidRPr="002E7E25">
        <w:rPr>
          <w:rFonts w:ascii="Arial" w:hAnsi="Arial" w:cs="Arial"/>
          <w:noProof/>
          <w:sz w:val="22"/>
          <w:szCs w:val="22"/>
          <w:rPrChange w:id="862" w:author="Vijay Dhanasekaran" w:date="2018-04-21T17:20:00Z">
            <w:rPr>
              <w:noProof/>
            </w:rPr>
          </w:rPrChange>
        </w:rPr>
        <w:t>195: 124-134.</w:t>
      </w:r>
    </w:p>
    <w:p w14:paraId="7BC34692" w14:textId="77777777" w:rsidR="001E4940" w:rsidRPr="002E7E25" w:rsidRDefault="001E4940">
      <w:pPr>
        <w:spacing w:line="360" w:lineRule="auto"/>
        <w:jc w:val="both"/>
        <w:rPr>
          <w:rFonts w:ascii="Arial" w:hAnsi="Arial" w:cs="Arial"/>
          <w:noProof/>
          <w:sz w:val="22"/>
          <w:szCs w:val="22"/>
          <w:rPrChange w:id="863" w:author="Vijay Dhanasekaran" w:date="2018-04-21T17:20:00Z">
            <w:rPr>
              <w:noProof/>
            </w:rPr>
          </w:rPrChange>
        </w:rPr>
        <w:pPrChange w:id="864" w:author="Vijay Dhanasekaran" w:date="2018-04-21T17:21:00Z">
          <w:pPr>
            <w:pStyle w:val="EndNoteBibliography"/>
            <w:ind w:left="720" w:hanging="720"/>
          </w:pPr>
        </w:pPrChange>
      </w:pPr>
      <w:r w:rsidRPr="002E7E25">
        <w:rPr>
          <w:rFonts w:ascii="Arial" w:hAnsi="Arial" w:cs="Arial"/>
          <w:noProof/>
          <w:sz w:val="22"/>
          <w:szCs w:val="22"/>
          <w:rPrChange w:id="865" w:author="Vijay Dhanasekaran" w:date="2018-04-21T17:20:00Z">
            <w:rPr>
              <w:noProof/>
            </w:rPr>
          </w:rPrChange>
        </w:rPr>
        <w:t>7.</w:t>
      </w:r>
      <w:r w:rsidRPr="002E7E25">
        <w:rPr>
          <w:rFonts w:ascii="Arial" w:hAnsi="Arial" w:cs="Arial"/>
          <w:noProof/>
          <w:sz w:val="22"/>
          <w:szCs w:val="22"/>
          <w:rPrChange w:id="866" w:author="Vijay Dhanasekaran" w:date="2018-04-21T17:20:00Z">
            <w:rPr>
              <w:noProof/>
            </w:rPr>
          </w:rPrChange>
        </w:rPr>
        <w:tab/>
        <w:t xml:space="preserve">Asghar, F., N. Hussain, F. Komal, and Q. Fatima. 2016. Sero-prevalence of Dengue IgM Antibodies in Patients Suspected of having Dengue Fever. </w:t>
      </w:r>
      <w:r w:rsidRPr="002E7E25">
        <w:rPr>
          <w:rFonts w:ascii="Arial" w:hAnsi="Arial" w:cs="Arial"/>
          <w:i/>
          <w:noProof/>
          <w:sz w:val="22"/>
          <w:szCs w:val="22"/>
          <w:rPrChange w:id="867" w:author="Vijay Dhanasekaran" w:date="2018-04-21T17:20:00Z">
            <w:rPr>
              <w:i/>
              <w:noProof/>
            </w:rPr>
          </w:rPrChange>
        </w:rPr>
        <w:t xml:space="preserve">Annual Research &amp; Review in Biology </w:t>
      </w:r>
      <w:r w:rsidRPr="002E7E25">
        <w:rPr>
          <w:rFonts w:ascii="Arial" w:hAnsi="Arial" w:cs="Arial"/>
          <w:noProof/>
          <w:sz w:val="22"/>
          <w:szCs w:val="22"/>
          <w:rPrChange w:id="868" w:author="Vijay Dhanasekaran" w:date="2018-04-21T17:20:00Z">
            <w:rPr>
              <w:noProof/>
            </w:rPr>
          </w:rPrChange>
        </w:rPr>
        <w:t>11: 1-10.</w:t>
      </w:r>
    </w:p>
    <w:p w14:paraId="365E414E" w14:textId="77777777" w:rsidR="001E4940" w:rsidRPr="002E7E25" w:rsidRDefault="001E4940">
      <w:pPr>
        <w:spacing w:line="360" w:lineRule="auto"/>
        <w:jc w:val="both"/>
        <w:rPr>
          <w:rFonts w:ascii="Arial" w:hAnsi="Arial" w:cs="Arial"/>
          <w:noProof/>
          <w:sz w:val="22"/>
          <w:szCs w:val="22"/>
          <w:rPrChange w:id="869" w:author="Vijay Dhanasekaran" w:date="2018-04-21T17:20:00Z">
            <w:rPr>
              <w:noProof/>
            </w:rPr>
          </w:rPrChange>
        </w:rPr>
        <w:pPrChange w:id="870" w:author="Vijay Dhanasekaran" w:date="2018-04-21T17:21:00Z">
          <w:pPr>
            <w:pStyle w:val="EndNoteBibliography"/>
            <w:ind w:left="720" w:hanging="720"/>
          </w:pPr>
        </w:pPrChange>
      </w:pPr>
      <w:r w:rsidRPr="002E7E25">
        <w:rPr>
          <w:rFonts w:ascii="Arial" w:hAnsi="Arial" w:cs="Arial"/>
          <w:noProof/>
          <w:sz w:val="22"/>
          <w:szCs w:val="22"/>
          <w:rPrChange w:id="871" w:author="Vijay Dhanasekaran" w:date="2018-04-21T17:20:00Z">
            <w:rPr>
              <w:noProof/>
            </w:rPr>
          </w:rPrChange>
        </w:rPr>
        <w:t>8.</w:t>
      </w:r>
      <w:r w:rsidRPr="002E7E25">
        <w:rPr>
          <w:rFonts w:ascii="Arial" w:hAnsi="Arial" w:cs="Arial"/>
          <w:noProof/>
          <w:sz w:val="22"/>
          <w:szCs w:val="22"/>
          <w:rPrChange w:id="872" w:author="Vijay Dhanasekaran" w:date="2018-04-21T17:20:00Z">
            <w:rPr>
              <w:noProof/>
            </w:rPr>
          </w:rPrChange>
        </w:rPr>
        <w:tab/>
        <w:t xml:space="preserve">Ashby, J., M. Moreno-Madriñán, C. Yiannoutsos, and A. Stanforth. 2017. Niche Modeling of Dengue Fever Using Remotely Sensed Environmental Factors and Boosted Regression Trees. </w:t>
      </w:r>
      <w:r w:rsidRPr="002E7E25">
        <w:rPr>
          <w:rFonts w:ascii="Arial" w:hAnsi="Arial" w:cs="Arial"/>
          <w:i/>
          <w:noProof/>
          <w:sz w:val="22"/>
          <w:szCs w:val="22"/>
          <w:rPrChange w:id="873" w:author="Vijay Dhanasekaran" w:date="2018-04-21T17:20:00Z">
            <w:rPr>
              <w:i/>
              <w:noProof/>
            </w:rPr>
          </w:rPrChange>
        </w:rPr>
        <w:t xml:space="preserve">Remote Sensing </w:t>
      </w:r>
      <w:r w:rsidRPr="002E7E25">
        <w:rPr>
          <w:rFonts w:ascii="Arial" w:hAnsi="Arial" w:cs="Arial"/>
          <w:noProof/>
          <w:sz w:val="22"/>
          <w:szCs w:val="22"/>
          <w:rPrChange w:id="874" w:author="Vijay Dhanasekaran" w:date="2018-04-21T17:20:00Z">
            <w:rPr>
              <w:noProof/>
            </w:rPr>
          </w:rPrChange>
        </w:rPr>
        <w:t>9: 328.</w:t>
      </w:r>
    </w:p>
    <w:p w14:paraId="45851E5F" w14:textId="77777777" w:rsidR="001E4940" w:rsidRPr="002E7E25" w:rsidRDefault="001E4940">
      <w:pPr>
        <w:spacing w:line="360" w:lineRule="auto"/>
        <w:jc w:val="both"/>
        <w:rPr>
          <w:rFonts w:ascii="Arial" w:hAnsi="Arial" w:cs="Arial"/>
          <w:noProof/>
          <w:sz w:val="22"/>
          <w:szCs w:val="22"/>
          <w:rPrChange w:id="875" w:author="Vijay Dhanasekaran" w:date="2018-04-21T17:20:00Z">
            <w:rPr>
              <w:noProof/>
            </w:rPr>
          </w:rPrChange>
        </w:rPr>
        <w:pPrChange w:id="876" w:author="Vijay Dhanasekaran" w:date="2018-04-21T17:21:00Z">
          <w:pPr>
            <w:pStyle w:val="EndNoteBibliography"/>
            <w:ind w:left="720" w:hanging="720"/>
          </w:pPr>
        </w:pPrChange>
      </w:pPr>
      <w:r w:rsidRPr="002E7E25">
        <w:rPr>
          <w:rFonts w:ascii="Arial" w:hAnsi="Arial" w:cs="Arial"/>
          <w:noProof/>
          <w:sz w:val="22"/>
          <w:szCs w:val="22"/>
          <w:rPrChange w:id="877" w:author="Vijay Dhanasekaran" w:date="2018-04-21T17:20:00Z">
            <w:rPr>
              <w:noProof/>
            </w:rPr>
          </w:rPrChange>
        </w:rPr>
        <w:t>9.</w:t>
      </w:r>
      <w:r w:rsidRPr="002E7E25">
        <w:rPr>
          <w:rFonts w:ascii="Arial" w:hAnsi="Arial" w:cs="Arial"/>
          <w:noProof/>
          <w:sz w:val="22"/>
          <w:szCs w:val="22"/>
          <w:rPrChange w:id="878" w:author="Vijay Dhanasekaran" w:date="2018-04-21T17:20:00Z">
            <w:rPr>
              <w:noProof/>
            </w:rPr>
          </w:rPrChange>
        </w:rPr>
        <w:tab/>
        <w:t xml:space="preserve">Chu, H., S. L. George, D. T. Stinchcomb, J. E. Osorio, and C. D. Partidos. 2015. CD8+ T-cell Responses in Flavivirus-Naive Individuals Following Immunization with a Live-Attenuated Tetravalent Dengue Vaccine Candidate. </w:t>
      </w:r>
      <w:r w:rsidRPr="002E7E25">
        <w:rPr>
          <w:rFonts w:ascii="Arial" w:hAnsi="Arial" w:cs="Arial"/>
          <w:i/>
          <w:noProof/>
          <w:sz w:val="22"/>
          <w:szCs w:val="22"/>
          <w:rPrChange w:id="879" w:author="Vijay Dhanasekaran" w:date="2018-04-21T17:20:00Z">
            <w:rPr>
              <w:i/>
              <w:noProof/>
            </w:rPr>
          </w:rPrChange>
        </w:rPr>
        <w:t xml:space="preserve">J Infect Dis </w:t>
      </w:r>
      <w:r w:rsidRPr="002E7E25">
        <w:rPr>
          <w:rFonts w:ascii="Arial" w:hAnsi="Arial" w:cs="Arial"/>
          <w:noProof/>
          <w:sz w:val="22"/>
          <w:szCs w:val="22"/>
          <w:rPrChange w:id="880" w:author="Vijay Dhanasekaran" w:date="2018-04-21T17:20:00Z">
            <w:rPr>
              <w:noProof/>
            </w:rPr>
          </w:rPrChange>
        </w:rPr>
        <w:t>212: 1618-1628.</w:t>
      </w:r>
    </w:p>
    <w:p w14:paraId="78DF8357" w14:textId="77777777" w:rsidR="001E4940" w:rsidRPr="002E7E25" w:rsidRDefault="001E4940">
      <w:pPr>
        <w:spacing w:line="360" w:lineRule="auto"/>
        <w:jc w:val="both"/>
        <w:rPr>
          <w:rFonts w:ascii="Arial" w:hAnsi="Arial" w:cs="Arial"/>
          <w:noProof/>
          <w:sz w:val="22"/>
          <w:szCs w:val="22"/>
          <w:rPrChange w:id="881" w:author="Vijay Dhanasekaran" w:date="2018-04-21T17:20:00Z">
            <w:rPr>
              <w:noProof/>
            </w:rPr>
          </w:rPrChange>
        </w:rPr>
        <w:pPrChange w:id="882" w:author="Vijay Dhanasekaran" w:date="2018-04-21T17:21:00Z">
          <w:pPr>
            <w:pStyle w:val="EndNoteBibliography"/>
            <w:ind w:left="720" w:hanging="720"/>
          </w:pPr>
        </w:pPrChange>
      </w:pPr>
      <w:r w:rsidRPr="002E7E25">
        <w:rPr>
          <w:rFonts w:ascii="Arial" w:hAnsi="Arial" w:cs="Arial"/>
          <w:noProof/>
          <w:sz w:val="22"/>
          <w:szCs w:val="22"/>
          <w:rPrChange w:id="883" w:author="Vijay Dhanasekaran" w:date="2018-04-21T17:20:00Z">
            <w:rPr>
              <w:noProof/>
            </w:rPr>
          </w:rPrChange>
        </w:rPr>
        <w:t>10.</w:t>
      </w:r>
      <w:r w:rsidRPr="002E7E25">
        <w:rPr>
          <w:rFonts w:ascii="Arial" w:hAnsi="Arial" w:cs="Arial"/>
          <w:noProof/>
          <w:sz w:val="22"/>
          <w:szCs w:val="22"/>
          <w:rPrChange w:id="884" w:author="Vijay Dhanasekaran" w:date="2018-04-21T17:20:00Z">
            <w:rPr>
              <w:noProof/>
            </w:rPr>
          </w:rPrChange>
        </w:rPr>
        <w:tab/>
        <w:t xml:space="preserve">Holbrook, M. R. 2017. Historical Perspectives on Flavivirus Research. </w:t>
      </w:r>
      <w:r w:rsidRPr="002E7E25">
        <w:rPr>
          <w:rFonts w:ascii="Arial" w:hAnsi="Arial" w:cs="Arial"/>
          <w:i/>
          <w:noProof/>
          <w:sz w:val="22"/>
          <w:szCs w:val="22"/>
          <w:rPrChange w:id="885" w:author="Vijay Dhanasekaran" w:date="2018-04-21T17:20:00Z">
            <w:rPr>
              <w:i/>
              <w:noProof/>
            </w:rPr>
          </w:rPrChange>
        </w:rPr>
        <w:t xml:space="preserve">Viruses </w:t>
      </w:r>
      <w:r w:rsidRPr="002E7E25">
        <w:rPr>
          <w:rFonts w:ascii="Arial" w:hAnsi="Arial" w:cs="Arial"/>
          <w:noProof/>
          <w:sz w:val="22"/>
          <w:szCs w:val="22"/>
          <w:rPrChange w:id="886" w:author="Vijay Dhanasekaran" w:date="2018-04-21T17:20:00Z">
            <w:rPr>
              <w:noProof/>
            </w:rPr>
          </w:rPrChange>
        </w:rPr>
        <w:t>9.</w:t>
      </w:r>
    </w:p>
    <w:p w14:paraId="2F1FFE68" w14:textId="77777777" w:rsidR="001E4940" w:rsidRPr="002E7E25" w:rsidRDefault="001E4940">
      <w:pPr>
        <w:spacing w:line="360" w:lineRule="auto"/>
        <w:jc w:val="both"/>
        <w:rPr>
          <w:rFonts w:ascii="Arial" w:hAnsi="Arial" w:cs="Arial"/>
          <w:noProof/>
          <w:sz w:val="22"/>
          <w:szCs w:val="22"/>
          <w:rPrChange w:id="887" w:author="Vijay Dhanasekaran" w:date="2018-04-21T17:20:00Z">
            <w:rPr>
              <w:noProof/>
            </w:rPr>
          </w:rPrChange>
        </w:rPr>
        <w:pPrChange w:id="888" w:author="Vijay Dhanasekaran" w:date="2018-04-21T17:21:00Z">
          <w:pPr>
            <w:pStyle w:val="EndNoteBibliography"/>
            <w:ind w:left="720" w:hanging="720"/>
          </w:pPr>
        </w:pPrChange>
      </w:pPr>
      <w:r w:rsidRPr="002E7E25">
        <w:rPr>
          <w:rFonts w:ascii="Arial" w:hAnsi="Arial" w:cs="Arial"/>
          <w:noProof/>
          <w:sz w:val="22"/>
          <w:szCs w:val="22"/>
          <w:rPrChange w:id="889" w:author="Vijay Dhanasekaran" w:date="2018-04-21T17:20:00Z">
            <w:rPr>
              <w:noProof/>
            </w:rPr>
          </w:rPrChange>
        </w:rPr>
        <w:t>11.</w:t>
      </w:r>
      <w:r w:rsidRPr="002E7E25">
        <w:rPr>
          <w:rFonts w:ascii="Arial" w:hAnsi="Arial" w:cs="Arial"/>
          <w:noProof/>
          <w:sz w:val="22"/>
          <w:szCs w:val="22"/>
          <w:rPrChange w:id="890" w:author="Vijay Dhanasekaran" w:date="2018-04-21T17:20:00Z">
            <w:rPr>
              <w:noProof/>
            </w:rPr>
          </w:rPrChange>
        </w:rPr>
        <w:tab/>
        <w:t xml:space="preserve">Holmes, E. C. 2006. The evolutionary biology of dengue virus. In </w:t>
      </w:r>
      <w:r w:rsidRPr="002E7E25">
        <w:rPr>
          <w:rFonts w:ascii="Arial" w:hAnsi="Arial" w:cs="Arial"/>
          <w:i/>
          <w:noProof/>
          <w:sz w:val="22"/>
          <w:szCs w:val="22"/>
          <w:rPrChange w:id="891" w:author="Vijay Dhanasekaran" w:date="2018-04-21T17:20:00Z">
            <w:rPr>
              <w:i/>
              <w:noProof/>
            </w:rPr>
          </w:rPrChange>
        </w:rPr>
        <w:t>New treatment strategies for dengue and other flaviviral diseases</w:t>
      </w:r>
      <w:r w:rsidRPr="002E7E25">
        <w:rPr>
          <w:rFonts w:ascii="Arial" w:hAnsi="Arial" w:cs="Arial"/>
          <w:noProof/>
          <w:sz w:val="22"/>
          <w:szCs w:val="22"/>
          <w:rPrChange w:id="892" w:author="Vijay Dhanasekaran" w:date="2018-04-21T17:20:00Z">
            <w:rPr>
              <w:noProof/>
            </w:rPr>
          </w:rPrChange>
        </w:rPr>
        <w:t>. Novartis Foundation Symposium Wiley, Chichester. 177-192.</w:t>
      </w:r>
    </w:p>
    <w:p w14:paraId="4BA8FCAD" w14:textId="77777777" w:rsidR="001E4940" w:rsidRPr="002E7E25" w:rsidRDefault="001E4940">
      <w:pPr>
        <w:spacing w:line="360" w:lineRule="auto"/>
        <w:jc w:val="both"/>
        <w:rPr>
          <w:rFonts w:ascii="Arial" w:hAnsi="Arial" w:cs="Arial"/>
          <w:noProof/>
          <w:sz w:val="22"/>
          <w:szCs w:val="22"/>
          <w:rPrChange w:id="893" w:author="Vijay Dhanasekaran" w:date="2018-04-21T17:20:00Z">
            <w:rPr>
              <w:noProof/>
            </w:rPr>
          </w:rPrChange>
        </w:rPr>
        <w:pPrChange w:id="894" w:author="Vijay Dhanasekaran" w:date="2018-04-21T17:21:00Z">
          <w:pPr>
            <w:pStyle w:val="EndNoteBibliography"/>
            <w:ind w:left="720" w:hanging="720"/>
          </w:pPr>
        </w:pPrChange>
      </w:pPr>
      <w:r w:rsidRPr="002E7E25">
        <w:rPr>
          <w:rFonts w:ascii="Arial" w:hAnsi="Arial" w:cs="Arial"/>
          <w:noProof/>
          <w:sz w:val="22"/>
          <w:szCs w:val="22"/>
          <w:rPrChange w:id="895" w:author="Vijay Dhanasekaran" w:date="2018-04-21T17:20:00Z">
            <w:rPr>
              <w:noProof/>
            </w:rPr>
          </w:rPrChange>
        </w:rPr>
        <w:lastRenderedPageBreak/>
        <w:t>12.</w:t>
      </w:r>
      <w:r w:rsidRPr="002E7E25">
        <w:rPr>
          <w:rFonts w:ascii="Arial" w:hAnsi="Arial" w:cs="Arial"/>
          <w:noProof/>
          <w:sz w:val="22"/>
          <w:szCs w:val="22"/>
          <w:rPrChange w:id="896" w:author="Vijay Dhanasekaran" w:date="2018-04-21T17:20:00Z">
            <w:rPr>
              <w:noProof/>
            </w:rPr>
          </w:rPrChange>
        </w:rPr>
        <w:tab/>
        <w:t xml:space="preserve">Jordan, T. X., and G. Randall. 2017. Dengue Virus Activates the AMP Kinase-mTOR Axis To Stimulate a Proviral Lipophagy. </w:t>
      </w:r>
      <w:r w:rsidRPr="002E7E25">
        <w:rPr>
          <w:rFonts w:ascii="Arial" w:hAnsi="Arial" w:cs="Arial"/>
          <w:i/>
          <w:noProof/>
          <w:sz w:val="22"/>
          <w:szCs w:val="22"/>
          <w:rPrChange w:id="897" w:author="Vijay Dhanasekaran" w:date="2018-04-21T17:20:00Z">
            <w:rPr>
              <w:i/>
              <w:noProof/>
            </w:rPr>
          </w:rPrChange>
        </w:rPr>
        <w:t xml:space="preserve">J Virol </w:t>
      </w:r>
      <w:r w:rsidRPr="002E7E25">
        <w:rPr>
          <w:rFonts w:ascii="Arial" w:hAnsi="Arial" w:cs="Arial"/>
          <w:noProof/>
          <w:sz w:val="22"/>
          <w:szCs w:val="22"/>
          <w:rPrChange w:id="898" w:author="Vijay Dhanasekaran" w:date="2018-04-21T17:20:00Z">
            <w:rPr>
              <w:noProof/>
            </w:rPr>
          </w:rPrChange>
        </w:rPr>
        <w:t>91.</w:t>
      </w:r>
    </w:p>
    <w:p w14:paraId="0A76AED3" w14:textId="77777777" w:rsidR="001E4940" w:rsidRPr="002E7E25" w:rsidRDefault="001E4940">
      <w:pPr>
        <w:spacing w:line="360" w:lineRule="auto"/>
        <w:jc w:val="both"/>
        <w:rPr>
          <w:rFonts w:ascii="Arial" w:hAnsi="Arial" w:cs="Arial"/>
          <w:noProof/>
          <w:sz w:val="22"/>
          <w:szCs w:val="22"/>
          <w:rPrChange w:id="899" w:author="Vijay Dhanasekaran" w:date="2018-04-21T17:20:00Z">
            <w:rPr>
              <w:noProof/>
            </w:rPr>
          </w:rPrChange>
        </w:rPr>
        <w:pPrChange w:id="900" w:author="Vijay Dhanasekaran" w:date="2018-04-21T17:21:00Z">
          <w:pPr>
            <w:pStyle w:val="EndNoteBibliography"/>
            <w:ind w:left="720" w:hanging="720"/>
          </w:pPr>
        </w:pPrChange>
      </w:pPr>
      <w:r w:rsidRPr="002E7E25">
        <w:rPr>
          <w:rFonts w:ascii="Arial" w:hAnsi="Arial" w:cs="Arial"/>
          <w:noProof/>
          <w:sz w:val="22"/>
          <w:szCs w:val="22"/>
          <w:rPrChange w:id="901" w:author="Vijay Dhanasekaran" w:date="2018-04-21T17:20:00Z">
            <w:rPr>
              <w:noProof/>
            </w:rPr>
          </w:rPrChange>
        </w:rPr>
        <w:t>13.</w:t>
      </w:r>
      <w:r w:rsidRPr="002E7E25">
        <w:rPr>
          <w:rFonts w:ascii="Arial" w:hAnsi="Arial" w:cs="Arial"/>
          <w:noProof/>
          <w:sz w:val="22"/>
          <w:szCs w:val="22"/>
          <w:rPrChange w:id="902" w:author="Vijay Dhanasekaran" w:date="2018-04-21T17:20:00Z">
            <w:rPr>
              <w:noProof/>
            </w:rPr>
          </w:rPrChange>
        </w:rPr>
        <w:tab/>
        <w:t xml:space="preserve">Jupille, H., A. Vega-Rua, F. Rougeon, and A. B. Failloux. 2014. Arboviruses: variations on an ancient theme. </w:t>
      </w:r>
      <w:r w:rsidRPr="002E7E25">
        <w:rPr>
          <w:rFonts w:ascii="Arial" w:hAnsi="Arial" w:cs="Arial"/>
          <w:i/>
          <w:noProof/>
          <w:sz w:val="22"/>
          <w:szCs w:val="22"/>
          <w:rPrChange w:id="903" w:author="Vijay Dhanasekaran" w:date="2018-04-21T17:20:00Z">
            <w:rPr>
              <w:i/>
              <w:noProof/>
            </w:rPr>
          </w:rPrChange>
        </w:rPr>
        <w:t xml:space="preserve">Future Virol </w:t>
      </w:r>
      <w:r w:rsidRPr="002E7E25">
        <w:rPr>
          <w:rFonts w:ascii="Arial" w:hAnsi="Arial" w:cs="Arial"/>
          <w:noProof/>
          <w:sz w:val="22"/>
          <w:szCs w:val="22"/>
          <w:rPrChange w:id="904" w:author="Vijay Dhanasekaran" w:date="2018-04-21T17:20:00Z">
            <w:rPr>
              <w:noProof/>
            </w:rPr>
          </w:rPrChange>
        </w:rPr>
        <w:t>9: 733-751.</w:t>
      </w:r>
    </w:p>
    <w:p w14:paraId="363888F2" w14:textId="77777777" w:rsidR="001E4940" w:rsidRPr="002E7E25" w:rsidRDefault="001E4940">
      <w:pPr>
        <w:spacing w:line="360" w:lineRule="auto"/>
        <w:jc w:val="both"/>
        <w:rPr>
          <w:rFonts w:ascii="Arial" w:hAnsi="Arial" w:cs="Arial"/>
          <w:noProof/>
          <w:sz w:val="22"/>
          <w:szCs w:val="22"/>
          <w:rPrChange w:id="905" w:author="Vijay Dhanasekaran" w:date="2018-04-21T17:20:00Z">
            <w:rPr>
              <w:noProof/>
            </w:rPr>
          </w:rPrChange>
        </w:rPr>
        <w:pPrChange w:id="906" w:author="Vijay Dhanasekaran" w:date="2018-04-21T17:21:00Z">
          <w:pPr>
            <w:pStyle w:val="EndNoteBibliography"/>
            <w:ind w:left="720" w:hanging="720"/>
          </w:pPr>
        </w:pPrChange>
      </w:pPr>
      <w:r w:rsidRPr="002E7E25">
        <w:rPr>
          <w:rFonts w:ascii="Arial" w:hAnsi="Arial" w:cs="Arial"/>
          <w:noProof/>
          <w:sz w:val="22"/>
          <w:szCs w:val="22"/>
          <w:rPrChange w:id="907" w:author="Vijay Dhanasekaran" w:date="2018-04-21T17:20:00Z">
            <w:rPr>
              <w:noProof/>
            </w:rPr>
          </w:rPrChange>
        </w:rPr>
        <w:t>14.</w:t>
      </w:r>
      <w:r w:rsidRPr="002E7E25">
        <w:rPr>
          <w:rFonts w:ascii="Arial" w:hAnsi="Arial" w:cs="Arial"/>
          <w:noProof/>
          <w:sz w:val="22"/>
          <w:szCs w:val="22"/>
          <w:rPrChange w:id="908" w:author="Vijay Dhanasekaran" w:date="2018-04-21T17:20:00Z">
            <w:rPr>
              <w:noProof/>
            </w:rPr>
          </w:rPrChange>
        </w:rPr>
        <w:tab/>
        <w:t xml:space="preserve">Mishra, A., and S. Gakkhar. 2017. A micro-epidemic model for primary dengue infection. </w:t>
      </w:r>
      <w:r w:rsidRPr="002E7E25">
        <w:rPr>
          <w:rFonts w:ascii="Arial" w:hAnsi="Arial" w:cs="Arial"/>
          <w:i/>
          <w:noProof/>
          <w:sz w:val="22"/>
          <w:szCs w:val="22"/>
          <w:rPrChange w:id="909" w:author="Vijay Dhanasekaran" w:date="2018-04-21T17:20:00Z">
            <w:rPr>
              <w:i/>
              <w:noProof/>
            </w:rPr>
          </w:rPrChange>
        </w:rPr>
        <w:t xml:space="preserve">Communications in Nonlinear Science and Numerical Simulation </w:t>
      </w:r>
      <w:r w:rsidRPr="002E7E25">
        <w:rPr>
          <w:rFonts w:ascii="Arial" w:hAnsi="Arial" w:cs="Arial"/>
          <w:noProof/>
          <w:sz w:val="22"/>
          <w:szCs w:val="22"/>
          <w:rPrChange w:id="910" w:author="Vijay Dhanasekaran" w:date="2018-04-21T17:20:00Z">
            <w:rPr>
              <w:noProof/>
            </w:rPr>
          </w:rPrChange>
        </w:rPr>
        <w:t>47: 426-437.</w:t>
      </w:r>
    </w:p>
    <w:p w14:paraId="38076364" w14:textId="77777777" w:rsidR="001E4940" w:rsidRPr="002E7E25" w:rsidRDefault="001E4940">
      <w:pPr>
        <w:spacing w:line="360" w:lineRule="auto"/>
        <w:jc w:val="both"/>
        <w:rPr>
          <w:rFonts w:ascii="Arial" w:hAnsi="Arial" w:cs="Arial"/>
          <w:noProof/>
          <w:sz w:val="22"/>
          <w:szCs w:val="22"/>
          <w:rPrChange w:id="911" w:author="Vijay Dhanasekaran" w:date="2018-04-21T17:20:00Z">
            <w:rPr>
              <w:noProof/>
            </w:rPr>
          </w:rPrChange>
        </w:rPr>
        <w:pPrChange w:id="912" w:author="Vijay Dhanasekaran" w:date="2018-04-21T17:21:00Z">
          <w:pPr>
            <w:pStyle w:val="EndNoteBibliography"/>
            <w:ind w:left="720" w:hanging="720"/>
          </w:pPr>
        </w:pPrChange>
      </w:pPr>
      <w:r w:rsidRPr="002E7E25">
        <w:rPr>
          <w:rFonts w:ascii="Arial" w:hAnsi="Arial" w:cs="Arial"/>
          <w:noProof/>
          <w:sz w:val="22"/>
          <w:szCs w:val="22"/>
          <w:rPrChange w:id="913" w:author="Vijay Dhanasekaran" w:date="2018-04-21T17:20:00Z">
            <w:rPr>
              <w:noProof/>
            </w:rPr>
          </w:rPrChange>
        </w:rPr>
        <w:t>15.</w:t>
      </w:r>
      <w:r w:rsidRPr="002E7E25">
        <w:rPr>
          <w:rFonts w:ascii="Arial" w:hAnsi="Arial" w:cs="Arial"/>
          <w:noProof/>
          <w:sz w:val="22"/>
          <w:szCs w:val="22"/>
          <w:rPrChange w:id="914" w:author="Vijay Dhanasekaran" w:date="2018-04-21T17:20:00Z">
            <w:rPr>
              <w:noProof/>
            </w:rPr>
          </w:rPrChange>
        </w:rPr>
        <w:tab/>
        <w:t xml:space="preserve">Olagnier, D., D. Amatore, L. Castiello, M. Ferrari, E. Palermo, M. S. Diamond, A. T. Palamara, and J. Hiscott. 2016. Dengue Virus Immunopathogenesis: Lessons Applicable to the Emergence of Zika Virus. </w:t>
      </w:r>
      <w:r w:rsidRPr="002E7E25">
        <w:rPr>
          <w:rFonts w:ascii="Arial" w:hAnsi="Arial" w:cs="Arial"/>
          <w:i/>
          <w:noProof/>
          <w:sz w:val="22"/>
          <w:szCs w:val="22"/>
          <w:rPrChange w:id="915" w:author="Vijay Dhanasekaran" w:date="2018-04-21T17:20:00Z">
            <w:rPr>
              <w:i/>
              <w:noProof/>
            </w:rPr>
          </w:rPrChange>
        </w:rPr>
        <w:t xml:space="preserve">J Mol Biol </w:t>
      </w:r>
      <w:r w:rsidRPr="002E7E25">
        <w:rPr>
          <w:rFonts w:ascii="Arial" w:hAnsi="Arial" w:cs="Arial"/>
          <w:noProof/>
          <w:sz w:val="22"/>
          <w:szCs w:val="22"/>
          <w:rPrChange w:id="916" w:author="Vijay Dhanasekaran" w:date="2018-04-21T17:20:00Z">
            <w:rPr>
              <w:noProof/>
            </w:rPr>
          </w:rPrChange>
        </w:rPr>
        <w:t>428: 3429-3448.</w:t>
      </w:r>
    </w:p>
    <w:p w14:paraId="7927B67F" w14:textId="77777777" w:rsidR="001E4940" w:rsidRPr="002E7E25" w:rsidRDefault="001E4940">
      <w:pPr>
        <w:spacing w:line="360" w:lineRule="auto"/>
        <w:jc w:val="both"/>
        <w:rPr>
          <w:rFonts w:ascii="Arial" w:hAnsi="Arial" w:cs="Arial"/>
          <w:noProof/>
          <w:sz w:val="22"/>
          <w:szCs w:val="22"/>
          <w:rPrChange w:id="917" w:author="Vijay Dhanasekaran" w:date="2018-04-21T17:20:00Z">
            <w:rPr>
              <w:noProof/>
            </w:rPr>
          </w:rPrChange>
        </w:rPr>
        <w:pPrChange w:id="918" w:author="Vijay Dhanasekaran" w:date="2018-04-21T17:21:00Z">
          <w:pPr>
            <w:pStyle w:val="EndNoteBibliography"/>
            <w:ind w:left="720" w:hanging="720"/>
          </w:pPr>
        </w:pPrChange>
      </w:pPr>
      <w:r w:rsidRPr="002E7E25">
        <w:rPr>
          <w:rFonts w:ascii="Arial" w:hAnsi="Arial" w:cs="Arial"/>
          <w:noProof/>
          <w:sz w:val="22"/>
          <w:szCs w:val="22"/>
          <w:rPrChange w:id="919" w:author="Vijay Dhanasekaran" w:date="2018-04-21T17:20:00Z">
            <w:rPr>
              <w:noProof/>
            </w:rPr>
          </w:rPrChange>
        </w:rPr>
        <w:t>16.</w:t>
      </w:r>
      <w:r w:rsidRPr="002E7E25">
        <w:rPr>
          <w:rFonts w:ascii="Arial" w:hAnsi="Arial" w:cs="Arial"/>
          <w:noProof/>
          <w:sz w:val="22"/>
          <w:szCs w:val="22"/>
          <w:rPrChange w:id="920" w:author="Vijay Dhanasekaran" w:date="2018-04-21T17:20:00Z">
            <w:rPr>
              <w:noProof/>
            </w:rPr>
          </w:rPrChange>
        </w:rPr>
        <w:tab/>
        <w:t xml:space="preserve">Zhang, B., G. B. Salieb-Beugelaar, M. M. Nigo, M. Weidmann, and P. Hunziker. 2015. Diagnosing dengue virus infection: rapid tests and the role of micro/nanotechnologies. </w:t>
      </w:r>
      <w:r w:rsidRPr="002E7E25">
        <w:rPr>
          <w:rFonts w:ascii="Arial" w:hAnsi="Arial" w:cs="Arial"/>
          <w:i/>
          <w:noProof/>
          <w:sz w:val="22"/>
          <w:szCs w:val="22"/>
          <w:rPrChange w:id="921" w:author="Vijay Dhanasekaran" w:date="2018-04-21T17:20:00Z">
            <w:rPr>
              <w:i/>
              <w:noProof/>
            </w:rPr>
          </w:rPrChange>
        </w:rPr>
        <w:t xml:space="preserve">Nanomedicine </w:t>
      </w:r>
      <w:r w:rsidRPr="002E7E25">
        <w:rPr>
          <w:rFonts w:ascii="Arial" w:hAnsi="Arial" w:cs="Arial"/>
          <w:noProof/>
          <w:sz w:val="22"/>
          <w:szCs w:val="22"/>
          <w:rPrChange w:id="922" w:author="Vijay Dhanasekaran" w:date="2018-04-21T17:20:00Z">
            <w:rPr>
              <w:noProof/>
            </w:rPr>
          </w:rPrChange>
        </w:rPr>
        <w:t>11: 1745-1761.</w:t>
      </w:r>
    </w:p>
    <w:p w14:paraId="08C5C081" w14:textId="77777777" w:rsidR="001E4940" w:rsidRPr="002E7E25" w:rsidRDefault="001E4940">
      <w:pPr>
        <w:spacing w:line="360" w:lineRule="auto"/>
        <w:jc w:val="both"/>
        <w:rPr>
          <w:rFonts w:ascii="Arial" w:hAnsi="Arial" w:cs="Arial"/>
          <w:noProof/>
          <w:sz w:val="22"/>
          <w:szCs w:val="22"/>
          <w:rPrChange w:id="923" w:author="Vijay Dhanasekaran" w:date="2018-04-21T17:20:00Z">
            <w:rPr>
              <w:noProof/>
            </w:rPr>
          </w:rPrChange>
        </w:rPr>
        <w:pPrChange w:id="924" w:author="Vijay Dhanasekaran" w:date="2018-04-21T17:21:00Z">
          <w:pPr>
            <w:pStyle w:val="EndNoteBibliography"/>
            <w:ind w:left="720" w:hanging="720"/>
          </w:pPr>
        </w:pPrChange>
      </w:pPr>
      <w:r w:rsidRPr="002E7E25">
        <w:rPr>
          <w:rFonts w:ascii="Arial" w:hAnsi="Arial" w:cs="Arial"/>
          <w:noProof/>
          <w:sz w:val="22"/>
          <w:szCs w:val="22"/>
          <w:rPrChange w:id="925" w:author="Vijay Dhanasekaran" w:date="2018-04-21T17:20:00Z">
            <w:rPr>
              <w:noProof/>
            </w:rPr>
          </w:rPrChange>
        </w:rPr>
        <w:t>17.</w:t>
      </w:r>
      <w:r w:rsidRPr="002E7E25">
        <w:rPr>
          <w:rFonts w:ascii="Arial" w:hAnsi="Arial" w:cs="Arial"/>
          <w:noProof/>
          <w:sz w:val="22"/>
          <w:szCs w:val="22"/>
          <w:rPrChange w:id="926" w:author="Vijay Dhanasekaran" w:date="2018-04-21T17:20:00Z">
            <w:rPr>
              <w:noProof/>
            </w:rPr>
          </w:rPrChange>
        </w:rPr>
        <w:tab/>
        <w:t xml:space="preserve">Behura, S. K., and D. W. Severson. 2013. Overlapping genes of Aedes aegypti: evolutionary implications from comparison with orthologs of Anopheles gambiae and other insects. </w:t>
      </w:r>
      <w:r w:rsidRPr="002E7E25">
        <w:rPr>
          <w:rFonts w:ascii="Arial" w:hAnsi="Arial" w:cs="Arial"/>
          <w:i/>
          <w:noProof/>
          <w:sz w:val="22"/>
          <w:szCs w:val="22"/>
          <w:rPrChange w:id="927" w:author="Vijay Dhanasekaran" w:date="2018-04-21T17:20:00Z">
            <w:rPr>
              <w:i/>
              <w:noProof/>
            </w:rPr>
          </w:rPrChange>
        </w:rPr>
        <w:t xml:space="preserve">BMC Evol Biol </w:t>
      </w:r>
      <w:r w:rsidRPr="002E7E25">
        <w:rPr>
          <w:rFonts w:ascii="Arial" w:hAnsi="Arial" w:cs="Arial"/>
          <w:noProof/>
          <w:sz w:val="22"/>
          <w:szCs w:val="22"/>
          <w:rPrChange w:id="928" w:author="Vijay Dhanasekaran" w:date="2018-04-21T17:20:00Z">
            <w:rPr>
              <w:noProof/>
            </w:rPr>
          </w:rPrChange>
        </w:rPr>
        <w:t>13: 124.</w:t>
      </w:r>
    </w:p>
    <w:p w14:paraId="59ED77E5" w14:textId="77777777" w:rsidR="001E4940" w:rsidRPr="002E7E25" w:rsidRDefault="001E4940">
      <w:pPr>
        <w:spacing w:line="360" w:lineRule="auto"/>
        <w:jc w:val="both"/>
        <w:rPr>
          <w:rFonts w:ascii="Arial" w:hAnsi="Arial" w:cs="Arial"/>
          <w:noProof/>
          <w:sz w:val="22"/>
          <w:szCs w:val="22"/>
          <w:rPrChange w:id="929" w:author="Vijay Dhanasekaran" w:date="2018-04-21T17:20:00Z">
            <w:rPr>
              <w:noProof/>
            </w:rPr>
          </w:rPrChange>
        </w:rPr>
        <w:pPrChange w:id="930" w:author="Vijay Dhanasekaran" w:date="2018-04-21T17:21:00Z">
          <w:pPr>
            <w:pStyle w:val="EndNoteBibliography"/>
            <w:ind w:left="720" w:hanging="720"/>
          </w:pPr>
        </w:pPrChange>
      </w:pPr>
      <w:r w:rsidRPr="002E7E25">
        <w:rPr>
          <w:rFonts w:ascii="Arial" w:hAnsi="Arial" w:cs="Arial"/>
          <w:noProof/>
          <w:sz w:val="22"/>
          <w:szCs w:val="22"/>
          <w:rPrChange w:id="931" w:author="Vijay Dhanasekaran" w:date="2018-04-21T17:20:00Z">
            <w:rPr>
              <w:noProof/>
            </w:rPr>
          </w:rPrChange>
        </w:rPr>
        <w:t>18.</w:t>
      </w:r>
      <w:r w:rsidRPr="002E7E25">
        <w:rPr>
          <w:rFonts w:ascii="Arial" w:hAnsi="Arial" w:cs="Arial"/>
          <w:noProof/>
          <w:sz w:val="22"/>
          <w:szCs w:val="22"/>
          <w:rPrChange w:id="932" w:author="Vijay Dhanasekaran" w:date="2018-04-21T17:20:00Z">
            <w:rPr>
              <w:noProof/>
            </w:rPr>
          </w:rPrChange>
        </w:rPr>
        <w:tab/>
        <w:t xml:space="preserve">Yakob, L., and T. Walker. 2016. Zika virus outbreak in the Americas: the need for novel mosquito control methods. </w:t>
      </w:r>
      <w:r w:rsidRPr="002E7E25">
        <w:rPr>
          <w:rFonts w:ascii="Arial" w:hAnsi="Arial" w:cs="Arial"/>
          <w:i/>
          <w:noProof/>
          <w:sz w:val="22"/>
          <w:szCs w:val="22"/>
          <w:rPrChange w:id="933" w:author="Vijay Dhanasekaran" w:date="2018-04-21T17:20:00Z">
            <w:rPr>
              <w:i/>
              <w:noProof/>
            </w:rPr>
          </w:rPrChange>
        </w:rPr>
        <w:t xml:space="preserve">The Lancet Global Health </w:t>
      </w:r>
      <w:r w:rsidRPr="002E7E25">
        <w:rPr>
          <w:rFonts w:ascii="Arial" w:hAnsi="Arial" w:cs="Arial"/>
          <w:noProof/>
          <w:sz w:val="22"/>
          <w:szCs w:val="22"/>
          <w:rPrChange w:id="934" w:author="Vijay Dhanasekaran" w:date="2018-04-21T17:20:00Z">
            <w:rPr>
              <w:noProof/>
            </w:rPr>
          </w:rPrChange>
        </w:rPr>
        <w:t>4: e148-e149.</w:t>
      </w:r>
    </w:p>
    <w:p w14:paraId="2692E733" w14:textId="77777777" w:rsidR="001E4940" w:rsidRPr="002E7E25" w:rsidRDefault="001E4940">
      <w:pPr>
        <w:spacing w:line="360" w:lineRule="auto"/>
        <w:jc w:val="both"/>
        <w:rPr>
          <w:rFonts w:ascii="Arial" w:hAnsi="Arial" w:cs="Arial"/>
          <w:noProof/>
          <w:sz w:val="22"/>
          <w:szCs w:val="22"/>
          <w:rPrChange w:id="935" w:author="Vijay Dhanasekaran" w:date="2018-04-21T17:20:00Z">
            <w:rPr>
              <w:noProof/>
            </w:rPr>
          </w:rPrChange>
        </w:rPr>
        <w:pPrChange w:id="936" w:author="Vijay Dhanasekaran" w:date="2018-04-21T17:21:00Z">
          <w:pPr>
            <w:pStyle w:val="EndNoteBibliography"/>
            <w:ind w:left="720" w:hanging="720"/>
          </w:pPr>
        </w:pPrChange>
      </w:pPr>
      <w:r w:rsidRPr="002E7E25">
        <w:rPr>
          <w:rFonts w:ascii="Arial" w:hAnsi="Arial" w:cs="Arial"/>
          <w:noProof/>
          <w:sz w:val="22"/>
          <w:szCs w:val="22"/>
          <w:rPrChange w:id="937" w:author="Vijay Dhanasekaran" w:date="2018-04-21T17:20:00Z">
            <w:rPr>
              <w:noProof/>
            </w:rPr>
          </w:rPrChange>
        </w:rPr>
        <w:t>19.</w:t>
      </w:r>
      <w:r w:rsidRPr="002E7E25">
        <w:rPr>
          <w:rFonts w:ascii="Arial" w:hAnsi="Arial" w:cs="Arial"/>
          <w:noProof/>
          <w:sz w:val="22"/>
          <w:szCs w:val="22"/>
          <w:rPrChange w:id="938" w:author="Vijay Dhanasekaran" w:date="2018-04-21T17:20:00Z">
            <w:rPr>
              <w:noProof/>
            </w:rPr>
          </w:rPrChange>
        </w:rPr>
        <w:tab/>
        <w:t xml:space="preserve">Andrade, C. C., K. I. Young, W. L. Johnson, M. E. Villa, C. A. Buraczyk, W. B. Messer, and K. A. Hanley. 2016. Rise and fall of vector infectivity during sequential strain displacements by mosquito-borne dengue virus. </w:t>
      </w:r>
      <w:r w:rsidRPr="002E7E25">
        <w:rPr>
          <w:rFonts w:ascii="Arial" w:hAnsi="Arial" w:cs="Arial"/>
          <w:i/>
          <w:noProof/>
          <w:sz w:val="22"/>
          <w:szCs w:val="22"/>
          <w:rPrChange w:id="939" w:author="Vijay Dhanasekaran" w:date="2018-04-21T17:20:00Z">
            <w:rPr>
              <w:i/>
              <w:noProof/>
            </w:rPr>
          </w:rPrChange>
        </w:rPr>
        <w:t xml:space="preserve">J Evol Biol </w:t>
      </w:r>
      <w:r w:rsidRPr="002E7E25">
        <w:rPr>
          <w:rFonts w:ascii="Arial" w:hAnsi="Arial" w:cs="Arial"/>
          <w:noProof/>
          <w:sz w:val="22"/>
          <w:szCs w:val="22"/>
          <w:rPrChange w:id="940" w:author="Vijay Dhanasekaran" w:date="2018-04-21T17:20:00Z">
            <w:rPr>
              <w:noProof/>
            </w:rPr>
          </w:rPrChange>
        </w:rPr>
        <w:t>29: 2205-2218.</w:t>
      </w:r>
    </w:p>
    <w:p w14:paraId="7C64E6D9" w14:textId="77777777" w:rsidR="001E4940" w:rsidRPr="002E7E25" w:rsidRDefault="001E4940">
      <w:pPr>
        <w:spacing w:line="360" w:lineRule="auto"/>
        <w:jc w:val="both"/>
        <w:rPr>
          <w:rFonts w:ascii="Arial" w:hAnsi="Arial" w:cs="Arial"/>
          <w:noProof/>
          <w:sz w:val="22"/>
          <w:szCs w:val="22"/>
          <w:rPrChange w:id="941" w:author="Vijay Dhanasekaran" w:date="2018-04-21T17:20:00Z">
            <w:rPr>
              <w:noProof/>
            </w:rPr>
          </w:rPrChange>
        </w:rPr>
        <w:pPrChange w:id="942" w:author="Vijay Dhanasekaran" w:date="2018-04-21T17:21:00Z">
          <w:pPr>
            <w:pStyle w:val="EndNoteBibliography"/>
            <w:ind w:left="720" w:hanging="720"/>
          </w:pPr>
        </w:pPrChange>
      </w:pPr>
      <w:r w:rsidRPr="002E7E25">
        <w:rPr>
          <w:rFonts w:ascii="Arial" w:hAnsi="Arial" w:cs="Arial"/>
          <w:noProof/>
          <w:sz w:val="22"/>
          <w:szCs w:val="22"/>
          <w:rPrChange w:id="943" w:author="Vijay Dhanasekaran" w:date="2018-04-21T17:20:00Z">
            <w:rPr>
              <w:noProof/>
            </w:rPr>
          </w:rPrChange>
        </w:rPr>
        <w:t>20.</w:t>
      </w:r>
      <w:r w:rsidRPr="002E7E25">
        <w:rPr>
          <w:rFonts w:ascii="Arial" w:hAnsi="Arial" w:cs="Arial"/>
          <w:noProof/>
          <w:sz w:val="22"/>
          <w:szCs w:val="22"/>
          <w:rPrChange w:id="944" w:author="Vijay Dhanasekaran" w:date="2018-04-21T17:20:00Z">
            <w:rPr>
              <w:noProof/>
            </w:rPr>
          </w:rPrChange>
        </w:rPr>
        <w:tab/>
        <w:t xml:space="preserve">Guzman, M. G., S. B. Halstead, H. Artsob, P. Buchy, J. Farrar, D. J. Gubler, E. Hunsperger, A. Kroeger, H. S. Margolis, E. Martinez, M. B. Nathan, J. L. Pelegrino, C. Simmons, S. Yoksan, and R. W. Peeling. 2010. Dengue: a continuing global threat. </w:t>
      </w:r>
      <w:r w:rsidRPr="002E7E25">
        <w:rPr>
          <w:rFonts w:ascii="Arial" w:hAnsi="Arial" w:cs="Arial"/>
          <w:i/>
          <w:noProof/>
          <w:sz w:val="22"/>
          <w:szCs w:val="22"/>
          <w:rPrChange w:id="945" w:author="Vijay Dhanasekaran" w:date="2018-04-21T17:20:00Z">
            <w:rPr>
              <w:i/>
              <w:noProof/>
            </w:rPr>
          </w:rPrChange>
        </w:rPr>
        <w:t xml:space="preserve">Nat Rev Microbiol </w:t>
      </w:r>
      <w:r w:rsidRPr="002E7E25">
        <w:rPr>
          <w:rFonts w:ascii="Arial" w:hAnsi="Arial" w:cs="Arial"/>
          <w:noProof/>
          <w:sz w:val="22"/>
          <w:szCs w:val="22"/>
          <w:rPrChange w:id="946" w:author="Vijay Dhanasekaran" w:date="2018-04-21T17:20:00Z">
            <w:rPr>
              <w:noProof/>
            </w:rPr>
          </w:rPrChange>
        </w:rPr>
        <w:t>8: S7-16.</w:t>
      </w:r>
    </w:p>
    <w:p w14:paraId="3747985D" w14:textId="77777777" w:rsidR="001E4940" w:rsidRPr="002E7E25" w:rsidRDefault="001E4940">
      <w:pPr>
        <w:spacing w:line="360" w:lineRule="auto"/>
        <w:jc w:val="both"/>
        <w:rPr>
          <w:rFonts w:ascii="Arial" w:hAnsi="Arial" w:cs="Arial"/>
          <w:noProof/>
          <w:sz w:val="22"/>
          <w:szCs w:val="22"/>
          <w:rPrChange w:id="947" w:author="Vijay Dhanasekaran" w:date="2018-04-21T17:20:00Z">
            <w:rPr>
              <w:noProof/>
            </w:rPr>
          </w:rPrChange>
        </w:rPr>
        <w:pPrChange w:id="948" w:author="Vijay Dhanasekaran" w:date="2018-04-21T17:21:00Z">
          <w:pPr>
            <w:pStyle w:val="EndNoteBibliography"/>
            <w:ind w:left="720" w:hanging="720"/>
          </w:pPr>
        </w:pPrChange>
      </w:pPr>
      <w:r w:rsidRPr="002E7E25">
        <w:rPr>
          <w:rFonts w:ascii="Arial" w:hAnsi="Arial" w:cs="Arial"/>
          <w:noProof/>
          <w:sz w:val="22"/>
          <w:szCs w:val="22"/>
          <w:rPrChange w:id="949" w:author="Vijay Dhanasekaran" w:date="2018-04-21T17:20:00Z">
            <w:rPr>
              <w:noProof/>
            </w:rPr>
          </w:rPrChange>
        </w:rPr>
        <w:t>21.</w:t>
      </w:r>
      <w:r w:rsidRPr="002E7E25">
        <w:rPr>
          <w:rFonts w:ascii="Arial" w:hAnsi="Arial" w:cs="Arial"/>
          <w:noProof/>
          <w:sz w:val="22"/>
          <w:szCs w:val="22"/>
          <w:rPrChange w:id="950" w:author="Vijay Dhanasekaran" w:date="2018-04-21T17:20:00Z">
            <w:rPr>
              <w:noProof/>
            </w:rPr>
          </w:rPrChange>
        </w:rPr>
        <w:tab/>
        <w:t xml:space="preserve">Nealon, J., A. F. Taurel, M. R. Capeding, N. H. Tran, S. R. Hadinegoro, T. Chotpitayasunondh, C. K. Chong, T. A. Wartel, S. Beucher, C. Frago, A. Moureau, M. Simmerman, T. Laot, M. L'Azou, and A. Bouckenooghe. 2016. Symptomatic Dengue Disease in Five Southeast Asian Countries: Epidemiological Evidence from a Dengue Vaccine Trial. </w:t>
      </w:r>
      <w:r w:rsidRPr="002E7E25">
        <w:rPr>
          <w:rFonts w:ascii="Arial" w:hAnsi="Arial" w:cs="Arial"/>
          <w:i/>
          <w:noProof/>
          <w:sz w:val="22"/>
          <w:szCs w:val="22"/>
          <w:rPrChange w:id="951" w:author="Vijay Dhanasekaran" w:date="2018-04-21T17:20:00Z">
            <w:rPr>
              <w:i/>
              <w:noProof/>
            </w:rPr>
          </w:rPrChange>
        </w:rPr>
        <w:t xml:space="preserve">PLoS Negl Trop Dis </w:t>
      </w:r>
      <w:r w:rsidRPr="002E7E25">
        <w:rPr>
          <w:rFonts w:ascii="Arial" w:hAnsi="Arial" w:cs="Arial"/>
          <w:noProof/>
          <w:sz w:val="22"/>
          <w:szCs w:val="22"/>
          <w:rPrChange w:id="952" w:author="Vijay Dhanasekaran" w:date="2018-04-21T17:20:00Z">
            <w:rPr>
              <w:noProof/>
            </w:rPr>
          </w:rPrChange>
        </w:rPr>
        <w:t>10: e0004918.</w:t>
      </w:r>
    </w:p>
    <w:p w14:paraId="7B44804B" w14:textId="77777777" w:rsidR="001E4940" w:rsidRPr="002E7E25" w:rsidRDefault="001E4940">
      <w:pPr>
        <w:spacing w:line="360" w:lineRule="auto"/>
        <w:jc w:val="both"/>
        <w:rPr>
          <w:rFonts w:ascii="Arial" w:hAnsi="Arial" w:cs="Arial"/>
          <w:noProof/>
          <w:sz w:val="22"/>
          <w:szCs w:val="22"/>
          <w:rPrChange w:id="953" w:author="Vijay Dhanasekaran" w:date="2018-04-21T17:20:00Z">
            <w:rPr>
              <w:noProof/>
            </w:rPr>
          </w:rPrChange>
        </w:rPr>
        <w:pPrChange w:id="954" w:author="Vijay Dhanasekaran" w:date="2018-04-21T17:21:00Z">
          <w:pPr>
            <w:pStyle w:val="EndNoteBibliography"/>
            <w:ind w:left="720" w:hanging="720"/>
          </w:pPr>
        </w:pPrChange>
      </w:pPr>
      <w:r w:rsidRPr="002E7E25">
        <w:rPr>
          <w:rFonts w:ascii="Arial" w:hAnsi="Arial" w:cs="Arial"/>
          <w:noProof/>
          <w:sz w:val="22"/>
          <w:szCs w:val="22"/>
          <w:rPrChange w:id="955" w:author="Vijay Dhanasekaran" w:date="2018-04-21T17:20:00Z">
            <w:rPr>
              <w:noProof/>
            </w:rPr>
          </w:rPrChange>
        </w:rPr>
        <w:t>22.</w:t>
      </w:r>
      <w:r w:rsidRPr="002E7E25">
        <w:rPr>
          <w:rFonts w:ascii="Arial" w:hAnsi="Arial" w:cs="Arial"/>
          <w:noProof/>
          <w:sz w:val="22"/>
          <w:szCs w:val="22"/>
          <w:rPrChange w:id="956" w:author="Vijay Dhanasekaran" w:date="2018-04-21T17:20:00Z">
            <w:rPr>
              <w:noProof/>
            </w:rPr>
          </w:rPrChange>
        </w:rPr>
        <w:tab/>
        <w:t xml:space="preserve">Thein, T. L., E. L. Ng, M. S. Yeang, Y. S. Leo, and D. C. Lye. 2015. Risk factors for concurrent bacteremia in adult patients with dengue. </w:t>
      </w:r>
      <w:r w:rsidRPr="002E7E25">
        <w:rPr>
          <w:rFonts w:ascii="Arial" w:hAnsi="Arial" w:cs="Arial"/>
          <w:i/>
          <w:noProof/>
          <w:sz w:val="22"/>
          <w:szCs w:val="22"/>
          <w:rPrChange w:id="957" w:author="Vijay Dhanasekaran" w:date="2018-04-21T17:20:00Z">
            <w:rPr>
              <w:i/>
              <w:noProof/>
            </w:rPr>
          </w:rPrChange>
        </w:rPr>
        <w:t>J Microbiol Immunol Infect</w:t>
      </w:r>
      <w:r w:rsidRPr="002E7E25">
        <w:rPr>
          <w:rFonts w:ascii="Arial" w:hAnsi="Arial" w:cs="Arial"/>
          <w:noProof/>
          <w:sz w:val="22"/>
          <w:szCs w:val="22"/>
          <w:rPrChange w:id="958" w:author="Vijay Dhanasekaran" w:date="2018-04-21T17:20:00Z">
            <w:rPr>
              <w:noProof/>
            </w:rPr>
          </w:rPrChange>
        </w:rPr>
        <w:t>.</w:t>
      </w:r>
    </w:p>
    <w:p w14:paraId="66234374" w14:textId="77777777" w:rsidR="001E4940" w:rsidRPr="002E7E25" w:rsidRDefault="001E4940">
      <w:pPr>
        <w:spacing w:line="360" w:lineRule="auto"/>
        <w:jc w:val="both"/>
        <w:rPr>
          <w:rFonts w:ascii="Arial" w:hAnsi="Arial" w:cs="Arial"/>
          <w:noProof/>
          <w:sz w:val="22"/>
          <w:szCs w:val="22"/>
          <w:rPrChange w:id="959" w:author="Vijay Dhanasekaran" w:date="2018-04-21T17:20:00Z">
            <w:rPr>
              <w:noProof/>
            </w:rPr>
          </w:rPrChange>
        </w:rPr>
        <w:pPrChange w:id="960" w:author="Vijay Dhanasekaran" w:date="2018-04-21T17:21:00Z">
          <w:pPr>
            <w:pStyle w:val="EndNoteBibliography"/>
            <w:ind w:left="720" w:hanging="720"/>
          </w:pPr>
        </w:pPrChange>
      </w:pPr>
      <w:r w:rsidRPr="002E7E25">
        <w:rPr>
          <w:rFonts w:ascii="Arial" w:hAnsi="Arial" w:cs="Arial"/>
          <w:noProof/>
          <w:sz w:val="22"/>
          <w:szCs w:val="22"/>
          <w:rPrChange w:id="961" w:author="Vijay Dhanasekaran" w:date="2018-04-21T17:20:00Z">
            <w:rPr>
              <w:noProof/>
            </w:rPr>
          </w:rPrChange>
        </w:rPr>
        <w:t>23.</w:t>
      </w:r>
      <w:r w:rsidRPr="002E7E25">
        <w:rPr>
          <w:rFonts w:ascii="Arial" w:hAnsi="Arial" w:cs="Arial"/>
          <w:noProof/>
          <w:sz w:val="22"/>
          <w:szCs w:val="22"/>
          <w:rPrChange w:id="962" w:author="Vijay Dhanasekaran" w:date="2018-04-21T17:20:00Z">
            <w:rPr>
              <w:noProof/>
            </w:rPr>
          </w:rPrChange>
        </w:rPr>
        <w:tab/>
        <w:t xml:space="preserve">Weaver, S. C., and A. D. Barrett. 2004. Transmission cycles, host range, evolution and emergence of arboviral disease. </w:t>
      </w:r>
      <w:r w:rsidRPr="002E7E25">
        <w:rPr>
          <w:rFonts w:ascii="Arial" w:hAnsi="Arial" w:cs="Arial"/>
          <w:i/>
          <w:noProof/>
          <w:sz w:val="22"/>
          <w:szCs w:val="22"/>
          <w:rPrChange w:id="963" w:author="Vijay Dhanasekaran" w:date="2018-04-21T17:20:00Z">
            <w:rPr>
              <w:i/>
              <w:noProof/>
            </w:rPr>
          </w:rPrChange>
        </w:rPr>
        <w:t xml:space="preserve">Nat Rev Microbiol </w:t>
      </w:r>
      <w:r w:rsidRPr="002E7E25">
        <w:rPr>
          <w:rFonts w:ascii="Arial" w:hAnsi="Arial" w:cs="Arial"/>
          <w:noProof/>
          <w:sz w:val="22"/>
          <w:szCs w:val="22"/>
          <w:rPrChange w:id="964" w:author="Vijay Dhanasekaran" w:date="2018-04-21T17:20:00Z">
            <w:rPr>
              <w:noProof/>
            </w:rPr>
          </w:rPrChange>
        </w:rPr>
        <w:t>2: 789-801.</w:t>
      </w:r>
    </w:p>
    <w:p w14:paraId="089A6DF7" w14:textId="77777777" w:rsidR="001E4940" w:rsidRPr="002E7E25" w:rsidRDefault="001E4940">
      <w:pPr>
        <w:spacing w:line="360" w:lineRule="auto"/>
        <w:jc w:val="both"/>
        <w:rPr>
          <w:rFonts w:ascii="Arial" w:hAnsi="Arial" w:cs="Arial"/>
          <w:noProof/>
          <w:sz w:val="22"/>
          <w:szCs w:val="22"/>
          <w:rPrChange w:id="965" w:author="Vijay Dhanasekaran" w:date="2018-04-21T17:20:00Z">
            <w:rPr>
              <w:noProof/>
            </w:rPr>
          </w:rPrChange>
        </w:rPr>
        <w:pPrChange w:id="966" w:author="Vijay Dhanasekaran" w:date="2018-04-21T17:21:00Z">
          <w:pPr>
            <w:pStyle w:val="EndNoteBibliography"/>
            <w:ind w:left="720" w:hanging="720"/>
          </w:pPr>
        </w:pPrChange>
      </w:pPr>
      <w:r w:rsidRPr="002E7E25">
        <w:rPr>
          <w:rFonts w:ascii="Arial" w:hAnsi="Arial" w:cs="Arial"/>
          <w:noProof/>
          <w:sz w:val="22"/>
          <w:szCs w:val="22"/>
          <w:rPrChange w:id="967" w:author="Vijay Dhanasekaran" w:date="2018-04-21T17:20:00Z">
            <w:rPr>
              <w:noProof/>
            </w:rPr>
          </w:rPrChange>
        </w:rPr>
        <w:lastRenderedPageBreak/>
        <w:t>24.</w:t>
      </w:r>
      <w:r w:rsidRPr="002E7E25">
        <w:rPr>
          <w:rFonts w:ascii="Arial" w:hAnsi="Arial" w:cs="Arial"/>
          <w:noProof/>
          <w:sz w:val="22"/>
          <w:szCs w:val="22"/>
          <w:rPrChange w:id="968" w:author="Vijay Dhanasekaran" w:date="2018-04-21T17:20:00Z">
            <w:rPr>
              <w:noProof/>
            </w:rPr>
          </w:rPrChange>
        </w:rPr>
        <w:tab/>
        <w:t xml:space="preserve">Yong, Y. K., H. Y. Tan, S. H. Jen, E. M. Shankar, S. K. Natkunam, J. Sathar, R. Manikam, and S. D. Sekaran. 2017. Aberrant monocyte responses predict and characterize dengue virus infection in individuals with severe disease. </w:t>
      </w:r>
      <w:r w:rsidRPr="002E7E25">
        <w:rPr>
          <w:rFonts w:ascii="Arial" w:hAnsi="Arial" w:cs="Arial"/>
          <w:i/>
          <w:noProof/>
          <w:sz w:val="22"/>
          <w:szCs w:val="22"/>
          <w:rPrChange w:id="969" w:author="Vijay Dhanasekaran" w:date="2018-04-21T17:20:00Z">
            <w:rPr>
              <w:i/>
              <w:noProof/>
            </w:rPr>
          </w:rPrChange>
        </w:rPr>
        <w:t xml:space="preserve">J Transl Med </w:t>
      </w:r>
      <w:r w:rsidRPr="002E7E25">
        <w:rPr>
          <w:rFonts w:ascii="Arial" w:hAnsi="Arial" w:cs="Arial"/>
          <w:noProof/>
          <w:sz w:val="22"/>
          <w:szCs w:val="22"/>
          <w:rPrChange w:id="970" w:author="Vijay Dhanasekaran" w:date="2018-04-21T17:20:00Z">
            <w:rPr>
              <w:noProof/>
            </w:rPr>
          </w:rPrChange>
        </w:rPr>
        <w:t>15: 121.</w:t>
      </w:r>
    </w:p>
    <w:p w14:paraId="30B9B8E3" w14:textId="77777777" w:rsidR="001E4940" w:rsidRPr="002E7E25" w:rsidRDefault="001E4940">
      <w:pPr>
        <w:spacing w:line="360" w:lineRule="auto"/>
        <w:jc w:val="both"/>
        <w:rPr>
          <w:rFonts w:ascii="Arial" w:hAnsi="Arial" w:cs="Arial"/>
          <w:noProof/>
          <w:sz w:val="22"/>
          <w:szCs w:val="22"/>
          <w:rPrChange w:id="971" w:author="Vijay Dhanasekaran" w:date="2018-04-21T17:20:00Z">
            <w:rPr>
              <w:noProof/>
            </w:rPr>
          </w:rPrChange>
        </w:rPr>
        <w:pPrChange w:id="972" w:author="Vijay Dhanasekaran" w:date="2018-04-21T17:21:00Z">
          <w:pPr>
            <w:pStyle w:val="EndNoteBibliography"/>
            <w:ind w:left="720" w:hanging="720"/>
          </w:pPr>
        </w:pPrChange>
      </w:pPr>
      <w:r w:rsidRPr="002E7E25">
        <w:rPr>
          <w:rFonts w:ascii="Arial" w:hAnsi="Arial" w:cs="Arial"/>
          <w:noProof/>
          <w:sz w:val="22"/>
          <w:szCs w:val="22"/>
          <w:rPrChange w:id="973" w:author="Vijay Dhanasekaran" w:date="2018-04-21T17:20:00Z">
            <w:rPr>
              <w:noProof/>
            </w:rPr>
          </w:rPrChange>
        </w:rPr>
        <w:t>25.</w:t>
      </w:r>
      <w:r w:rsidRPr="002E7E25">
        <w:rPr>
          <w:rFonts w:ascii="Arial" w:hAnsi="Arial" w:cs="Arial"/>
          <w:noProof/>
          <w:sz w:val="22"/>
          <w:szCs w:val="22"/>
          <w:rPrChange w:id="974" w:author="Vijay Dhanasekaran" w:date="2018-04-21T17:20:00Z">
            <w:rPr>
              <w:noProof/>
            </w:rPr>
          </w:rPrChange>
        </w:rPr>
        <w:tab/>
        <w:t xml:space="preserve">Chia, P. Y., H. S. Yew, H. Ho, A. Chow, S. P. Sadarangani, M. Chan, Y. W. Kam, C. Y. Chong, K. C. Thoon, C. F. Yung, J. H. Li, D. C. Lye, P. P. De, L. F. P. Ng, T. W. Yeo, and Y. S. Leo. 2017. Clinical features of patients with Zika and dengue virus co-infection in Singapore. </w:t>
      </w:r>
      <w:r w:rsidRPr="002E7E25">
        <w:rPr>
          <w:rFonts w:ascii="Arial" w:hAnsi="Arial" w:cs="Arial"/>
          <w:i/>
          <w:noProof/>
          <w:sz w:val="22"/>
          <w:szCs w:val="22"/>
          <w:rPrChange w:id="975" w:author="Vijay Dhanasekaran" w:date="2018-04-21T17:20:00Z">
            <w:rPr>
              <w:i/>
              <w:noProof/>
            </w:rPr>
          </w:rPrChange>
        </w:rPr>
        <w:t xml:space="preserve">J Infect </w:t>
      </w:r>
      <w:r w:rsidRPr="002E7E25">
        <w:rPr>
          <w:rFonts w:ascii="Arial" w:hAnsi="Arial" w:cs="Arial"/>
          <w:noProof/>
          <w:sz w:val="22"/>
          <w:szCs w:val="22"/>
          <w:rPrChange w:id="976" w:author="Vijay Dhanasekaran" w:date="2018-04-21T17:20:00Z">
            <w:rPr>
              <w:noProof/>
            </w:rPr>
          </w:rPrChange>
        </w:rPr>
        <w:t>74: 611-615.</w:t>
      </w:r>
    </w:p>
    <w:p w14:paraId="33357095" w14:textId="77777777" w:rsidR="001E4940" w:rsidRPr="002E7E25" w:rsidRDefault="001E4940">
      <w:pPr>
        <w:spacing w:line="360" w:lineRule="auto"/>
        <w:jc w:val="both"/>
        <w:rPr>
          <w:rFonts w:ascii="Arial" w:hAnsi="Arial" w:cs="Arial"/>
          <w:noProof/>
          <w:sz w:val="22"/>
          <w:szCs w:val="22"/>
          <w:rPrChange w:id="977" w:author="Vijay Dhanasekaran" w:date="2018-04-21T17:20:00Z">
            <w:rPr>
              <w:noProof/>
            </w:rPr>
          </w:rPrChange>
        </w:rPr>
        <w:pPrChange w:id="978" w:author="Vijay Dhanasekaran" w:date="2018-04-21T17:21:00Z">
          <w:pPr>
            <w:pStyle w:val="EndNoteBibliography"/>
            <w:ind w:left="720" w:hanging="720"/>
          </w:pPr>
        </w:pPrChange>
      </w:pPr>
      <w:r w:rsidRPr="002E7E25">
        <w:rPr>
          <w:rFonts w:ascii="Arial" w:hAnsi="Arial" w:cs="Arial"/>
          <w:noProof/>
          <w:sz w:val="22"/>
          <w:szCs w:val="22"/>
          <w:rPrChange w:id="979" w:author="Vijay Dhanasekaran" w:date="2018-04-21T17:20:00Z">
            <w:rPr>
              <w:noProof/>
            </w:rPr>
          </w:rPrChange>
        </w:rPr>
        <w:t>26.</w:t>
      </w:r>
      <w:r w:rsidRPr="002E7E25">
        <w:rPr>
          <w:rFonts w:ascii="Arial" w:hAnsi="Arial" w:cs="Arial"/>
          <w:noProof/>
          <w:sz w:val="22"/>
          <w:szCs w:val="22"/>
          <w:rPrChange w:id="980" w:author="Vijay Dhanasekaran" w:date="2018-04-21T17:20:00Z">
            <w:rPr>
              <w:noProof/>
            </w:rPr>
          </w:rPrChange>
        </w:rPr>
        <w:tab/>
        <w:t xml:space="preserve">Filomatori, C. V., J. M. Carballeda, S. M. Villordo, S. Aguirre, H. M. Pallares, A. M. Maestre, I. Sanchez-Vargas, C. D. Blair, C. Fabri, M. A. Morales, A. Fernandez-Sesma, and A. V. Gamarnik. 2017. Dengue virus genomic variation associated with mosquito adaptation defines the pattern of viral non-coding RNAs and fitness in human cells. </w:t>
      </w:r>
      <w:r w:rsidRPr="002E7E25">
        <w:rPr>
          <w:rFonts w:ascii="Arial" w:hAnsi="Arial" w:cs="Arial"/>
          <w:i/>
          <w:noProof/>
          <w:sz w:val="22"/>
          <w:szCs w:val="22"/>
          <w:rPrChange w:id="981" w:author="Vijay Dhanasekaran" w:date="2018-04-21T17:20:00Z">
            <w:rPr>
              <w:i/>
              <w:noProof/>
            </w:rPr>
          </w:rPrChange>
        </w:rPr>
        <w:t xml:space="preserve">PLoS Pathog </w:t>
      </w:r>
      <w:r w:rsidRPr="002E7E25">
        <w:rPr>
          <w:rFonts w:ascii="Arial" w:hAnsi="Arial" w:cs="Arial"/>
          <w:noProof/>
          <w:sz w:val="22"/>
          <w:szCs w:val="22"/>
          <w:rPrChange w:id="982" w:author="Vijay Dhanasekaran" w:date="2018-04-21T17:20:00Z">
            <w:rPr>
              <w:noProof/>
            </w:rPr>
          </w:rPrChange>
        </w:rPr>
        <w:t>13: e1006265.</w:t>
      </w:r>
    </w:p>
    <w:p w14:paraId="5D592DD4" w14:textId="77777777" w:rsidR="001E4940" w:rsidRPr="002E7E25" w:rsidRDefault="001E4940">
      <w:pPr>
        <w:spacing w:line="360" w:lineRule="auto"/>
        <w:jc w:val="both"/>
        <w:rPr>
          <w:rFonts w:ascii="Arial" w:hAnsi="Arial" w:cs="Arial"/>
          <w:noProof/>
          <w:sz w:val="22"/>
          <w:szCs w:val="22"/>
          <w:rPrChange w:id="983" w:author="Vijay Dhanasekaran" w:date="2018-04-21T17:20:00Z">
            <w:rPr>
              <w:noProof/>
            </w:rPr>
          </w:rPrChange>
        </w:rPr>
        <w:pPrChange w:id="984" w:author="Vijay Dhanasekaran" w:date="2018-04-21T17:21:00Z">
          <w:pPr>
            <w:pStyle w:val="EndNoteBibliography"/>
            <w:ind w:left="720" w:hanging="720"/>
          </w:pPr>
        </w:pPrChange>
      </w:pPr>
      <w:r w:rsidRPr="002E7E25">
        <w:rPr>
          <w:rFonts w:ascii="Arial" w:hAnsi="Arial" w:cs="Arial"/>
          <w:noProof/>
          <w:sz w:val="22"/>
          <w:szCs w:val="22"/>
          <w:rPrChange w:id="985" w:author="Vijay Dhanasekaran" w:date="2018-04-21T17:20:00Z">
            <w:rPr>
              <w:noProof/>
            </w:rPr>
          </w:rPrChange>
        </w:rPr>
        <w:t>27.</w:t>
      </w:r>
      <w:r w:rsidRPr="002E7E25">
        <w:rPr>
          <w:rFonts w:ascii="Arial" w:hAnsi="Arial" w:cs="Arial"/>
          <w:noProof/>
          <w:sz w:val="22"/>
          <w:szCs w:val="22"/>
          <w:rPrChange w:id="986" w:author="Vijay Dhanasekaran" w:date="2018-04-21T17:20:00Z">
            <w:rPr>
              <w:noProof/>
            </w:rPr>
          </w:rPrChange>
        </w:rPr>
        <w:tab/>
        <w:t xml:space="preserve">Klungthong, C., R. Putnak, M. P. Mammen, T. Li, and C. Zhang. 2008. Molecular genotyping of dengue viruses by phylogenetic analysis of the sequences of individual genes. </w:t>
      </w:r>
      <w:r w:rsidRPr="002E7E25">
        <w:rPr>
          <w:rFonts w:ascii="Arial" w:hAnsi="Arial" w:cs="Arial"/>
          <w:i/>
          <w:noProof/>
          <w:sz w:val="22"/>
          <w:szCs w:val="22"/>
          <w:rPrChange w:id="987" w:author="Vijay Dhanasekaran" w:date="2018-04-21T17:20:00Z">
            <w:rPr>
              <w:i/>
              <w:noProof/>
            </w:rPr>
          </w:rPrChange>
        </w:rPr>
        <w:t xml:space="preserve">J Virol Methods </w:t>
      </w:r>
      <w:r w:rsidRPr="002E7E25">
        <w:rPr>
          <w:rFonts w:ascii="Arial" w:hAnsi="Arial" w:cs="Arial"/>
          <w:noProof/>
          <w:sz w:val="22"/>
          <w:szCs w:val="22"/>
          <w:rPrChange w:id="988" w:author="Vijay Dhanasekaran" w:date="2018-04-21T17:20:00Z">
            <w:rPr>
              <w:noProof/>
            </w:rPr>
          </w:rPrChange>
        </w:rPr>
        <w:t>154: 175-181.</w:t>
      </w:r>
    </w:p>
    <w:p w14:paraId="52448DFE" w14:textId="77777777" w:rsidR="001E4940" w:rsidRPr="002E7E25" w:rsidRDefault="001E4940">
      <w:pPr>
        <w:spacing w:line="360" w:lineRule="auto"/>
        <w:jc w:val="both"/>
        <w:rPr>
          <w:rFonts w:ascii="Arial" w:hAnsi="Arial" w:cs="Arial"/>
          <w:noProof/>
          <w:sz w:val="22"/>
          <w:szCs w:val="22"/>
          <w:rPrChange w:id="989" w:author="Vijay Dhanasekaran" w:date="2018-04-21T17:20:00Z">
            <w:rPr>
              <w:noProof/>
            </w:rPr>
          </w:rPrChange>
        </w:rPr>
        <w:pPrChange w:id="990" w:author="Vijay Dhanasekaran" w:date="2018-04-21T17:21:00Z">
          <w:pPr>
            <w:pStyle w:val="EndNoteBibliography"/>
            <w:ind w:left="720" w:hanging="720"/>
          </w:pPr>
        </w:pPrChange>
      </w:pPr>
      <w:r w:rsidRPr="002E7E25">
        <w:rPr>
          <w:rFonts w:ascii="Arial" w:hAnsi="Arial" w:cs="Arial"/>
          <w:noProof/>
          <w:sz w:val="22"/>
          <w:szCs w:val="22"/>
          <w:rPrChange w:id="991" w:author="Vijay Dhanasekaran" w:date="2018-04-21T17:20:00Z">
            <w:rPr>
              <w:noProof/>
            </w:rPr>
          </w:rPrChange>
        </w:rPr>
        <w:t>28.</w:t>
      </w:r>
      <w:r w:rsidRPr="002E7E25">
        <w:rPr>
          <w:rFonts w:ascii="Arial" w:hAnsi="Arial" w:cs="Arial"/>
          <w:noProof/>
          <w:sz w:val="22"/>
          <w:szCs w:val="22"/>
          <w:rPrChange w:id="992" w:author="Vijay Dhanasekaran" w:date="2018-04-21T17:20:00Z">
            <w:rPr>
              <w:noProof/>
            </w:rPr>
          </w:rPrChange>
        </w:rPr>
        <w:tab/>
        <w:t xml:space="preserve">Waman, V. P., S. M. Kasibhatla, M. M. Kale, and U. Kulkarni-Kale. 2016. Population genomics of dengue virus serotype 4: insights into genetic structure and evolution. </w:t>
      </w:r>
      <w:r w:rsidRPr="002E7E25">
        <w:rPr>
          <w:rFonts w:ascii="Arial" w:hAnsi="Arial" w:cs="Arial"/>
          <w:i/>
          <w:noProof/>
          <w:sz w:val="22"/>
          <w:szCs w:val="22"/>
          <w:rPrChange w:id="993" w:author="Vijay Dhanasekaran" w:date="2018-04-21T17:20:00Z">
            <w:rPr>
              <w:i/>
              <w:noProof/>
            </w:rPr>
          </w:rPrChange>
        </w:rPr>
        <w:t xml:space="preserve">Arch Virol </w:t>
      </w:r>
      <w:r w:rsidRPr="002E7E25">
        <w:rPr>
          <w:rFonts w:ascii="Arial" w:hAnsi="Arial" w:cs="Arial"/>
          <w:noProof/>
          <w:sz w:val="22"/>
          <w:szCs w:val="22"/>
          <w:rPrChange w:id="994" w:author="Vijay Dhanasekaran" w:date="2018-04-21T17:20:00Z">
            <w:rPr>
              <w:noProof/>
            </w:rPr>
          </w:rPrChange>
        </w:rPr>
        <w:t>161: 2133-2148.</w:t>
      </w:r>
    </w:p>
    <w:p w14:paraId="3B809220" w14:textId="77777777" w:rsidR="001E4940" w:rsidRPr="002E7E25" w:rsidRDefault="001E4940">
      <w:pPr>
        <w:spacing w:line="360" w:lineRule="auto"/>
        <w:jc w:val="both"/>
        <w:rPr>
          <w:rFonts w:ascii="Arial" w:hAnsi="Arial" w:cs="Arial"/>
          <w:noProof/>
          <w:sz w:val="22"/>
          <w:szCs w:val="22"/>
          <w:rPrChange w:id="995" w:author="Vijay Dhanasekaran" w:date="2018-04-21T17:20:00Z">
            <w:rPr>
              <w:noProof/>
            </w:rPr>
          </w:rPrChange>
        </w:rPr>
        <w:pPrChange w:id="996" w:author="Vijay Dhanasekaran" w:date="2018-04-21T17:21:00Z">
          <w:pPr>
            <w:pStyle w:val="EndNoteBibliography"/>
            <w:ind w:left="720" w:hanging="720"/>
          </w:pPr>
        </w:pPrChange>
      </w:pPr>
      <w:r w:rsidRPr="002E7E25">
        <w:rPr>
          <w:rFonts w:ascii="Arial" w:hAnsi="Arial" w:cs="Arial"/>
          <w:noProof/>
          <w:sz w:val="22"/>
          <w:szCs w:val="22"/>
          <w:rPrChange w:id="997" w:author="Vijay Dhanasekaran" w:date="2018-04-21T17:20:00Z">
            <w:rPr>
              <w:noProof/>
            </w:rPr>
          </w:rPrChange>
        </w:rPr>
        <w:t>29.</w:t>
      </w:r>
      <w:r w:rsidRPr="002E7E25">
        <w:rPr>
          <w:rFonts w:ascii="Arial" w:hAnsi="Arial" w:cs="Arial"/>
          <w:noProof/>
          <w:sz w:val="22"/>
          <w:szCs w:val="22"/>
          <w:rPrChange w:id="998" w:author="Vijay Dhanasekaran" w:date="2018-04-21T17:20:00Z">
            <w:rPr>
              <w:noProof/>
            </w:rPr>
          </w:rPrChange>
        </w:rPr>
        <w:tab/>
        <w:t xml:space="preserve">Waman, V. P., P. Kolekar, M. R. Ramtirthkar, M. M. Kale, and U. Kulkarni-Kale. 2016. Analysis of genotype diversity and evolution of Dengue virus serotype 2 using complete genomes. </w:t>
      </w:r>
      <w:r w:rsidRPr="002E7E25">
        <w:rPr>
          <w:rFonts w:ascii="Arial" w:hAnsi="Arial" w:cs="Arial"/>
          <w:i/>
          <w:noProof/>
          <w:sz w:val="22"/>
          <w:szCs w:val="22"/>
          <w:rPrChange w:id="999" w:author="Vijay Dhanasekaran" w:date="2018-04-21T17:20:00Z">
            <w:rPr>
              <w:i/>
              <w:noProof/>
            </w:rPr>
          </w:rPrChange>
        </w:rPr>
        <w:t xml:space="preserve">PeerJ </w:t>
      </w:r>
      <w:r w:rsidRPr="002E7E25">
        <w:rPr>
          <w:rFonts w:ascii="Arial" w:hAnsi="Arial" w:cs="Arial"/>
          <w:noProof/>
          <w:sz w:val="22"/>
          <w:szCs w:val="22"/>
          <w:rPrChange w:id="1000" w:author="Vijay Dhanasekaran" w:date="2018-04-21T17:20:00Z">
            <w:rPr>
              <w:noProof/>
            </w:rPr>
          </w:rPrChange>
        </w:rPr>
        <w:t>4: e2326.</w:t>
      </w:r>
    </w:p>
    <w:p w14:paraId="50030BB0" w14:textId="77777777" w:rsidR="001E4940" w:rsidRPr="002E7E25" w:rsidRDefault="001E4940">
      <w:pPr>
        <w:spacing w:line="360" w:lineRule="auto"/>
        <w:jc w:val="both"/>
        <w:rPr>
          <w:rFonts w:ascii="Arial" w:hAnsi="Arial" w:cs="Arial"/>
          <w:noProof/>
          <w:sz w:val="22"/>
          <w:szCs w:val="22"/>
          <w:rPrChange w:id="1001" w:author="Vijay Dhanasekaran" w:date="2018-04-21T17:20:00Z">
            <w:rPr>
              <w:noProof/>
            </w:rPr>
          </w:rPrChange>
        </w:rPr>
        <w:pPrChange w:id="1002" w:author="Vijay Dhanasekaran" w:date="2018-04-21T17:21:00Z">
          <w:pPr>
            <w:pStyle w:val="EndNoteBibliography"/>
            <w:ind w:left="720" w:hanging="720"/>
          </w:pPr>
        </w:pPrChange>
      </w:pPr>
      <w:r w:rsidRPr="002E7E25">
        <w:rPr>
          <w:rFonts w:ascii="Arial" w:hAnsi="Arial" w:cs="Arial"/>
          <w:noProof/>
          <w:sz w:val="22"/>
          <w:szCs w:val="22"/>
          <w:rPrChange w:id="1003" w:author="Vijay Dhanasekaran" w:date="2018-04-21T17:20:00Z">
            <w:rPr>
              <w:noProof/>
            </w:rPr>
          </w:rPrChange>
        </w:rPr>
        <w:t>30.</w:t>
      </w:r>
      <w:r w:rsidRPr="002E7E25">
        <w:rPr>
          <w:rFonts w:ascii="Arial" w:hAnsi="Arial" w:cs="Arial"/>
          <w:noProof/>
          <w:sz w:val="22"/>
          <w:szCs w:val="22"/>
          <w:rPrChange w:id="1004" w:author="Vijay Dhanasekaran" w:date="2018-04-21T17:20:00Z">
            <w:rPr>
              <w:noProof/>
            </w:rPr>
          </w:rPrChange>
        </w:rPr>
        <w:tab/>
        <w:t xml:space="preserve">Cunha Mdos, P., V. N. Guimaraes, M. Souza, D. de Paula Cardoso, T. N. de Almeida, T. S. de Oliveira, and F. S. Fiaccadori. 2016. Phylodynamics of DENV-1 reveals the spatiotemporal co-circulation of two distinct lineages in 2013 and multiple introductions of dengue virus in Goias, Brazil. </w:t>
      </w:r>
      <w:r w:rsidRPr="002E7E25">
        <w:rPr>
          <w:rFonts w:ascii="Arial" w:hAnsi="Arial" w:cs="Arial"/>
          <w:i/>
          <w:noProof/>
          <w:sz w:val="22"/>
          <w:szCs w:val="22"/>
          <w:rPrChange w:id="1005" w:author="Vijay Dhanasekaran" w:date="2018-04-21T17:20:00Z">
            <w:rPr>
              <w:i/>
              <w:noProof/>
            </w:rPr>
          </w:rPrChange>
        </w:rPr>
        <w:t xml:space="preserve">Infect Genet Evol </w:t>
      </w:r>
      <w:r w:rsidRPr="002E7E25">
        <w:rPr>
          <w:rFonts w:ascii="Arial" w:hAnsi="Arial" w:cs="Arial"/>
          <w:noProof/>
          <w:sz w:val="22"/>
          <w:szCs w:val="22"/>
          <w:rPrChange w:id="1006" w:author="Vijay Dhanasekaran" w:date="2018-04-21T17:20:00Z">
            <w:rPr>
              <w:noProof/>
            </w:rPr>
          </w:rPrChange>
        </w:rPr>
        <w:t>43: 130-134.</w:t>
      </w:r>
    </w:p>
    <w:p w14:paraId="14BBF259" w14:textId="77777777" w:rsidR="001E4940" w:rsidRPr="002E7E25" w:rsidRDefault="001E4940">
      <w:pPr>
        <w:spacing w:line="360" w:lineRule="auto"/>
        <w:jc w:val="both"/>
        <w:rPr>
          <w:rFonts w:ascii="Arial" w:hAnsi="Arial" w:cs="Arial"/>
          <w:noProof/>
          <w:sz w:val="22"/>
          <w:szCs w:val="22"/>
          <w:rPrChange w:id="1007" w:author="Vijay Dhanasekaran" w:date="2018-04-21T17:20:00Z">
            <w:rPr>
              <w:noProof/>
            </w:rPr>
          </w:rPrChange>
        </w:rPr>
        <w:pPrChange w:id="1008" w:author="Vijay Dhanasekaran" w:date="2018-04-21T17:21:00Z">
          <w:pPr>
            <w:pStyle w:val="EndNoteBibliography"/>
            <w:ind w:left="720" w:hanging="720"/>
          </w:pPr>
        </w:pPrChange>
      </w:pPr>
      <w:r w:rsidRPr="002E7E25">
        <w:rPr>
          <w:rFonts w:ascii="Arial" w:hAnsi="Arial" w:cs="Arial"/>
          <w:noProof/>
          <w:sz w:val="22"/>
          <w:szCs w:val="22"/>
          <w:rPrChange w:id="1009" w:author="Vijay Dhanasekaran" w:date="2018-04-21T17:20:00Z">
            <w:rPr>
              <w:noProof/>
            </w:rPr>
          </w:rPrChange>
        </w:rPr>
        <w:t>31.</w:t>
      </w:r>
      <w:r w:rsidRPr="002E7E25">
        <w:rPr>
          <w:rFonts w:ascii="Arial" w:hAnsi="Arial" w:cs="Arial"/>
          <w:noProof/>
          <w:sz w:val="22"/>
          <w:szCs w:val="22"/>
          <w:rPrChange w:id="1010" w:author="Vijay Dhanasekaran" w:date="2018-04-21T17:20:00Z">
            <w:rPr>
              <w:noProof/>
            </w:rPr>
          </w:rPrChange>
        </w:rPr>
        <w:tab/>
        <w:t xml:space="preserve">Diaz, Y., J. Cisneros, H. Guzman, P. Cordoba, J. P. Carrera, B. Moreno, R. Chen, J. C. Mewa, L. Garcia, L. Cerezo, A. T. da Rosa, N. D. Gundacker, B. Armien, S. C. Weaver, N. Vasilakis, S. Lopez-Verges, and R. Tesh. 2018. The reintroduction of DENV-2 in 2011 in Panama and subsequent outbreak characteristic. </w:t>
      </w:r>
      <w:r w:rsidRPr="002E7E25">
        <w:rPr>
          <w:rFonts w:ascii="Arial" w:hAnsi="Arial" w:cs="Arial"/>
          <w:i/>
          <w:noProof/>
          <w:sz w:val="22"/>
          <w:szCs w:val="22"/>
          <w:rPrChange w:id="1011" w:author="Vijay Dhanasekaran" w:date="2018-04-21T17:20:00Z">
            <w:rPr>
              <w:i/>
              <w:noProof/>
            </w:rPr>
          </w:rPrChange>
        </w:rPr>
        <w:t xml:space="preserve">Acta Trop </w:t>
      </w:r>
      <w:r w:rsidRPr="002E7E25">
        <w:rPr>
          <w:rFonts w:ascii="Arial" w:hAnsi="Arial" w:cs="Arial"/>
          <w:noProof/>
          <w:sz w:val="22"/>
          <w:szCs w:val="22"/>
          <w:rPrChange w:id="1012" w:author="Vijay Dhanasekaran" w:date="2018-04-21T17:20:00Z">
            <w:rPr>
              <w:noProof/>
            </w:rPr>
          </w:rPrChange>
        </w:rPr>
        <w:t>177: 58-65.</w:t>
      </w:r>
    </w:p>
    <w:p w14:paraId="68BEF788" w14:textId="77777777" w:rsidR="001E4940" w:rsidRPr="002E7E25" w:rsidRDefault="001E4940">
      <w:pPr>
        <w:spacing w:line="360" w:lineRule="auto"/>
        <w:jc w:val="both"/>
        <w:rPr>
          <w:rFonts w:ascii="Arial" w:hAnsi="Arial" w:cs="Arial"/>
          <w:noProof/>
          <w:sz w:val="22"/>
          <w:szCs w:val="22"/>
          <w:rPrChange w:id="1013" w:author="Vijay Dhanasekaran" w:date="2018-04-21T17:20:00Z">
            <w:rPr>
              <w:noProof/>
            </w:rPr>
          </w:rPrChange>
        </w:rPr>
        <w:pPrChange w:id="1014" w:author="Vijay Dhanasekaran" w:date="2018-04-21T17:21:00Z">
          <w:pPr>
            <w:pStyle w:val="EndNoteBibliography"/>
            <w:ind w:left="720" w:hanging="720"/>
          </w:pPr>
        </w:pPrChange>
      </w:pPr>
      <w:r w:rsidRPr="002E7E25">
        <w:rPr>
          <w:rFonts w:ascii="Arial" w:hAnsi="Arial" w:cs="Arial"/>
          <w:noProof/>
          <w:sz w:val="22"/>
          <w:szCs w:val="22"/>
          <w:rPrChange w:id="1015" w:author="Vijay Dhanasekaran" w:date="2018-04-21T17:20:00Z">
            <w:rPr>
              <w:noProof/>
            </w:rPr>
          </w:rPrChange>
        </w:rPr>
        <w:t>32.</w:t>
      </w:r>
      <w:r w:rsidRPr="002E7E25">
        <w:rPr>
          <w:rFonts w:ascii="Arial" w:hAnsi="Arial" w:cs="Arial"/>
          <w:noProof/>
          <w:sz w:val="22"/>
          <w:szCs w:val="22"/>
          <w:rPrChange w:id="1016" w:author="Vijay Dhanasekaran" w:date="2018-04-21T17:20:00Z">
            <w:rPr>
              <w:noProof/>
            </w:rPr>
          </w:rPrChange>
        </w:rPr>
        <w:tab/>
        <w:t xml:space="preserve">Ramakrishnan, L., M. R. Pillai, and R. R. Nair. 2015. Dengue vaccine development: strategies and challenges. </w:t>
      </w:r>
      <w:r w:rsidRPr="002E7E25">
        <w:rPr>
          <w:rFonts w:ascii="Arial" w:hAnsi="Arial" w:cs="Arial"/>
          <w:i/>
          <w:noProof/>
          <w:sz w:val="22"/>
          <w:szCs w:val="22"/>
          <w:rPrChange w:id="1017" w:author="Vijay Dhanasekaran" w:date="2018-04-21T17:20:00Z">
            <w:rPr>
              <w:i/>
              <w:noProof/>
            </w:rPr>
          </w:rPrChange>
        </w:rPr>
        <w:t xml:space="preserve">Viral Immunol </w:t>
      </w:r>
      <w:r w:rsidRPr="002E7E25">
        <w:rPr>
          <w:rFonts w:ascii="Arial" w:hAnsi="Arial" w:cs="Arial"/>
          <w:noProof/>
          <w:sz w:val="22"/>
          <w:szCs w:val="22"/>
          <w:rPrChange w:id="1018" w:author="Vijay Dhanasekaran" w:date="2018-04-21T17:20:00Z">
            <w:rPr>
              <w:noProof/>
            </w:rPr>
          </w:rPrChange>
        </w:rPr>
        <w:t>28: 76-84.</w:t>
      </w:r>
    </w:p>
    <w:p w14:paraId="3C68DCC7" w14:textId="77777777" w:rsidR="001E4940" w:rsidRPr="002E7E25" w:rsidRDefault="001E4940">
      <w:pPr>
        <w:spacing w:line="360" w:lineRule="auto"/>
        <w:jc w:val="both"/>
        <w:rPr>
          <w:rFonts w:ascii="Arial" w:hAnsi="Arial" w:cs="Arial"/>
          <w:noProof/>
          <w:sz w:val="22"/>
          <w:szCs w:val="22"/>
          <w:rPrChange w:id="1019" w:author="Vijay Dhanasekaran" w:date="2018-04-21T17:20:00Z">
            <w:rPr>
              <w:noProof/>
            </w:rPr>
          </w:rPrChange>
        </w:rPr>
        <w:pPrChange w:id="1020" w:author="Vijay Dhanasekaran" w:date="2018-04-21T17:21:00Z">
          <w:pPr>
            <w:pStyle w:val="EndNoteBibliography"/>
            <w:ind w:left="720" w:hanging="720"/>
          </w:pPr>
        </w:pPrChange>
      </w:pPr>
      <w:r w:rsidRPr="002E7E25">
        <w:rPr>
          <w:rFonts w:ascii="Arial" w:hAnsi="Arial" w:cs="Arial"/>
          <w:noProof/>
          <w:sz w:val="22"/>
          <w:szCs w:val="22"/>
          <w:rPrChange w:id="1021" w:author="Vijay Dhanasekaran" w:date="2018-04-21T17:20:00Z">
            <w:rPr>
              <w:noProof/>
            </w:rPr>
          </w:rPrChange>
        </w:rPr>
        <w:t>33.</w:t>
      </w:r>
      <w:r w:rsidRPr="002E7E25">
        <w:rPr>
          <w:rFonts w:ascii="Arial" w:hAnsi="Arial" w:cs="Arial"/>
          <w:noProof/>
          <w:sz w:val="22"/>
          <w:szCs w:val="22"/>
          <w:rPrChange w:id="1022" w:author="Vijay Dhanasekaran" w:date="2018-04-21T17:20:00Z">
            <w:rPr>
              <w:noProof/>
            </w:rPr>
          </w:rPrChange>
        </w:rPr>
        <w:tab/>
        <w:t xml:space="preserve">Aguiar, M., N. Stollenwerk, and S. B. Halstead. 2016. The risks behind Dengvaxia recommendation. </w:t>
      </w:r>
      <w:r w:rsidRPr="002E7E25">
        <w:rPr>
          <w:rFonts w:ascii="Arial" w:hAnsi="Arial" w:cs="Arial"/>
          <w:i/>
          <w:noProof/>
          <w:sz w:val="22"/>
          <w:szCs w:val="22"/>
          <w:rPrChange w:id="1023" w:author="Vijay Dhanasekaran" w:date="2018-04-21T17:20:00Z">
            <w:rPr>
              <w:i/>
              <w:noProof/>
            </w:rPr>
          </w:rPrChange>
        </w:rPr>
        <w:t xml:space="preserve">The Lancet Infectious Diseases </w:t>
      </w:r>
      <w:r w:rsidRPr="002E7E25">
        <w:rPr>
          <w:rFonts w:ascii="Arial" w:hAnsi="Arial" w:cs="Arial"/>
          <w:noProof/>
          <w:sz w:val="22"/>
          <w:szCs w:val="22"/>
          <w:rPrChange w:id="1024" w:author="Vijay Dhanasekaran" w:date="2018-04-21T17:20:00Z">
            <w:rPr>
              <w:noProof/>
            </w:rPr>
          </w:rPrChange>
        </w:rPr>
        <w:t>16: 882-883.</w:t>
      </w:r>
    </w:p>
    <w:p w14:paraId="2ECDFCEE" w14:textId="77777777" w:rsidR="001E4940" w:rsidRPr="002E7E25" w:rsidRDefault="001E4940">
      <w:pPr>
        <w:spacing w:line="360" w:lineRule="auto"/>
        <w:jc w:val="both"/>
        <w:rPr>
          <w:rFonts w:ascii="Arial" w:hAnsi="Arial" w:cs="Arial"/>
          <w:noProof/>
          <w:sz w:val="22"/>
          <w:szCs w:val="22"/>
          <w:rPrChange w:id="1025" w:author="Vijay Dhanasekaran" w:date="2018-04-21T17:20:00Z">
            <w:rPr>
              <w:noProof/>
            </w:rPr>
          </w:rPrChange>
        </w:rPr>
        <w:pPrChange w:id="1026" w:author="Vijay Dhanasekaran" w:date="2018-04-21T17:21:00Z">
          <w:pPr>
            <w:pStyle w:val="EndNoteBibliography"/>
            <w:ind w:left="720" w:hanging="720"/>
          </w:pPr>
        </w:pPrChange>
      </w:pPr>
      <w:r w:rsidRPr="002E7E25">
        <w:rPr>
          <w:rFonts w:ascii="Arial" w:hAnsi="Arial" w:cs="Arial"/>
          <w:noProof/>
          <w:sz w:val="22"/>
          <w:szCs w:val="22"/>
          <w:rPrChange w:id="1027" w:author="Vijay Dhanasekaran" w:date="2018-04-21T17:20:00Z">
            <w:rPr>
              <w:noProof/>
            </w:rPr>
          </w:rPrChange>
        </w:rPr>
        <w:lastRenderedPageBreak/>
        <w:t>34.</w:t>
      </w:r>
      <w:r w:rsidRPr="002E7E25">
        <w:rPr>
          <w:rFonts w:ascii="Arial" w:hAnsi="Arial" w:cs="Arial"/>
          <w:noProof/>
          <w:sz w:val="22"/>
          <w:szCs w:val="22"/>
          <w:rPrChange w:id="1028" w:author="Vijay Dhanasekaran" w:date="2018-04-21T17:20:00Z">
            <w:rPr>
              <w:noProof/>
            </w:rPr>
          </w:rPrChange>
        </w:rPr>
        <w:tab/>
        <w:t xml:space="preserve">Flasche, S., M. Jit, I. Rodriguez-Barraquer, L. Coudeville, M. Recker, K. Koelle, G. Milne, T. J. Hladish, T. A. Perkins, D. A. Cummings, I. Dorigatti, D. J. Laydon, G. Espana, J. Kelso, I. Longini, J. Lourenco, C. A. Pearson, R. C. Reiner, Y. T.-R. L. Mier, K. Vannice, and N. Ferguson. 2016. The Long-Term Safety, Public Health Impact, and Cost-Effectiveness of Routine Vaccination with a Recombinant, Live-Attenuated Dengue Vaccine (Dengvaxia): A Model Comparison Study. </w:t>
      </w:r>
      <w:r w:rsidRPr="002E7E25">
        <w:rPr>
          <w:rFonts w:ascii="Arial" w:hAnsi="Arial" w:cs="Arial"/>
          <w:i/>
          <w:noProof/>
          <w:sz w:val="22"/>
          <w:szCs w:val="22"/>
          <w:rPrChange w:id="1029" w:author="Vijay Dhanasekaran" w:date="2018-04-21T17:20:00Z">
            <w:rPr>
              <w:i/>
              <w:noProof/>
            </w:rPr>
          </w:rPrChange>
        </w:rPr>
        <w:t xml:space="preserve">PLoS Med </w:t>
      </w:r>
      <w:r w:rsidRPr="002E7E25">
        <w:rPr>
          <w:rFonts w:ascii="Arial" w:hAnsi="Arial" w:cs="Arial"/>
          <w:noProof/>
          <w:sz w:val="22"/>
          <w:szCs w:val="22"/>
          <w:rPrChange w:id="1030" w:author="Vijay Dhanasekaran" w:date="2018-04-21T17:20:00Z">
            <w:rPr>
              <w:noProof/>
            </w:rPr>
          </w:rPrChange>
        </w:rPr>
        <w:t>13: e1002181.</w:t>
      </w:r>
    </w:p>
    <w:p w14:paraId="02E110A3" w14:textId="77777777" w:rsidR="001E4940" w:rsidRPr="002E7E25" w:rsidRDefault="001E4940">
      <w:pPr>
        <w:spacing w:line="360" w:lineRule="auto"/>
        <w:jc w:val="both"/>
        <w:rPr>
          <w:rFonts w:ascii="Arial" w:hAnsi="Arial" w:cs="Arial"/>
          <w:noProof/>
          <w:sz w:val="22"/>
          <w:szCs w:val="22"/>
          <w:rPrChange w:id="1031" w:author="Vijay Dhanasekaran" w:date="2018-04-21T17:20:00Z">
            <w:rPr>
              <w:noProof/>
            </w:rPr>
          </w:rPrChange>
        </w:rPr>
        <w:pPrChange w:id="1032" w:author="Vijay Dhanasekaran" w:date="2018-04-21T17:21:00Z">
          <w:pPr>
            <w:pStyle w:val="EndNoteBibliography"/>
            <w:ind w:left="720" w:hanging="720"/>
          </w:pPr>
        </w:pPrChange>
      </w:pPr>
      <w:r w:rsidRPr="002E7E25">
        <w:rPr>
          <w:rFonts w:ascii="Arial" w:hAnsi="Arial" w:cs="Arial"/>
          <w:noProof/>
          <w:sz w:val="22"/>
          <w:szCs w:val="22"/>
          <w:rPrChange w:id="1033" w:author="Vijay Dhanasekaran" w:date="2018-04-21T17:20:00Z">
            <w:rPr>
              <w:noProof/>
            </w:rPr>
          </w:rPrChange>
        </w:rPr>
        <w:t>35.</w:t>
      </w:r>
      <w:r w:rsidRPr="002E7E25">
        <w:rPr>
          <w:rFonts w:ascii="Arial" w:hAnsi="Arial" w:cs="Arial"/>
          <w:noProof/>
          <w:sz w:val="22"/>
          <w:szCs w:val="22"/>
          <w:rPrChange w:id="1034" w:author="Vijay Dhanasekaran" w:date="2018-04-21T17:20:00Z">
            <w:rPr>
              <w:noProof/>
            </w:rPr>
          </w:rPrChange>
        </w:rPr>
        <w:tab/>
        <w:t xml:space="preserve">Wei, K., and Y. Li. 2017. Global evolutionary history and spatio-temporal dynamics of dengue virus type 2. </w:t>
      </w:r>
      <w:r w:rsidRPr="002E7E25">
        <w:rPr>
          <w:rFonts w:ascii="Arial" w:hAnsi="Arial" w:cs="Arial"/>
          <w:i/>
          <w:noProof/>
          <w:sz w:val="22"/>
          <w:szCs w:val="22"/>
          <w:rPrChange w:id="1035" w:author="Vijay Dhanasekaran" w:date="2018-04-21T17:20:00Z">
            <w:rPr>
              <w:i/>
              <w:noProof/>
            </w:rPr>
          </w:rPrChange>
        </w:rPr>
        <w:t xml:space="preserve">Sci Rep </w:t>
      </w:r>
      <w:r w:rsidRPr="002E7E25">
        <w:rPr>
          <w:rFonts w:ascii="Arial" w:hAnsi="Arial" w:cs="Arial"/>
          <w:noProof/>
          <w:sz w:val="22"/>
          <w:szCs w:val="22"/>
          <w:rPrChange w:id="1036" w:author="Vijay Dhanasekaran" w:date="2018-04-21T17:20:00Z">
            <w:rPr>
              <w:noProof/>
            </w:rPr>
          </w:rPrChange>
        </w:rPr>
        <w:t>7: 45505.</w:t>
      </w:r>
    </w:p>
    <w:p w14:paraId="3A5D1408" w14:textId="67488A25" w:rsidR="001E4940" w:rsidRPr="002E7E25" w:rsidRDefault="001E4940">
      <w:pPr>
        <w:spacing w:line="360" w:lineRule="auto"/>
        <w:jc w:val="both"/>
        <w:rPr>
          <w:rFonts w:ascii="Arial" w:hAnsi="Arial" w:cs="Arial"/>
          <w:noProof/>
          <w:sz w:val="22"/>
          <w:szCs w:val="22"/>
          <w:rPrChange w:id="1037" w:author="Vijay Dhanasekaran" w:date="2018-04-21T17:20:00Z">
            <w:rPr>
              <w:noProof/>
            </w:rPr>
          </w:rPrChange>
        </w:rPr>
        <w:pPrChange w:id="1038" w:author="Vijay Dhanasekaran" w:date="2018-04-21T17:21:00Z">
          <w:pPr>
            <w:pStyle w:val="EndNoteBibliography"/>
            <w:ind w:left="720" w:hanging="720"/>
          </w:pPr>
        </w:pPrChange>
      </w:pPr>
      <w:r w:rsidRPr="002E7E25">
        <w:rPr>
          <w:rFonts w:ascii="Arial" w:hAnsi="Arial" w:cs="Arial"/>
          <w:noProof/>
          <w:sz w:val="22"/>
          <w:szCs w:val="22"/>
          <w:rPrChange w:id="1039" w:author="Vijay Dhanasekaran" w:date="2018-04-21T17:20:00Z">
            <w:rPr>
              <w:noProof/>
            </w:rPr>
          </w:rPrChange>
        </w:rPr>
        <w:t>36.</w:t>
      </w:r>
      <w:r w:rsidRPr="002E7E25">
        <w:rPr>
          <w:rFonts w:ascii="Arial" w:hAnsi="Arial" w:cs="Arial"/>
          <w:noProof/>
          <w:sz w:val="22"/>
          <w:szCs w:val="22"/>
          <w:rPrChange w:id="1040" w:author="Vijay Dhanasekaran" w:date="2018-04-21T17:20:00Z">
            <w:rPr>
              <w:noProof/>
            </w:rPr>
          </w:rPrChange>
        </w:rPr>
        <w:tab/>
        <w:t xml:space="preserve">Booth, A. 2016. Measuring the true cost of dengue. </w:t>
      </w:r>
      <w:r w:rsidRPr="002E7E25">
        <w:rPr>
          <w:rFonts w:ascii="Arial" w:hAnsi="Arial" w:cs="Arial"/>
          <w:i/>
          <w:noProof/>
          <w:sz w:val="22"/>
          <w:szCs w:val="22"/>
          <w:rPrChange w:id="1041" w:author="Vijay Dhanasekaran" w:date="2018-04-21T17:20:00Z">
            <w:rPr>
              <w:i/>
              <w:noProof/>
            </w:rPr>
          </w:rPrChange>
        </w:rPr>
        <w:t xml:space="preserve">Break Dengue </w:t>
      </w:r>
      <w:r w:rsidRPr="002E7E25">
        <w:rPr>
          <w:rFonts w:ascii="Arial" w:hAnsi="Arial" w:cs="Arial"/>
          <w:noProof/>
          <w:sz w:val="22"/>
          <w:szCs w:val="22"/>
          <w:rPrChange w:id="1042" w:author="Vijay Dhanasekaran" w:date="2018-04-21T17:20:00Z">
            <w:rPr>
              <w:noProof/>
            </w:rPr>
          </w:rPrChange>
        </w:rPr>
        <w:t xml:space="preserve">2018: </w:t>
      </w:r>
      <w:r w:rsidR="005E7A85" w:rsidRPr="002E7E25">
        <w:rPr>
          <w:rFonts w:ascii="Arial" w:hAnsi="Arial" w:cs="Arial"/>
          <w:sz w:val="22"/>
          <w:szCs w:val="22"/>
          <w:rPrChange w:id="1043" w:author="Vijay Dhanasekaran" w:date="2018-04-21T17:20:00Z">
            <w:rPr>
              <w:rStyle w:val="Hyperlink"/>
              <w:noProof/>
            </w:rPr>
          </w:rPrChange>
        </w:rPr>
        <w:fldChar w:fldCharType="begin"/>
      </w:r>
      <w:r w:rsidR="005E7A85" w:rsidRPr="002E7E25">
        <w:rPr>
          <w:rFonts w:ascii="Arial" w:hAnsi="Arial" w:cs="Arial"/>
          <w:sz w:val="22"/>
          <w:szCs w:val="22"/>
          <w:rPrChange w:id="1044" w:author="Vijay Dhanasekaran" w:date="2018-04-21T17:20:00Z">
            <w:rPr/>
          </w:rPrChange>
        </w:rPr>
        <w:instrText xml:space="preserve"> HYPERLINK "https://www.breakdengue.org/measuring-the-true-cost-of-dengue/" </w:instrText>
      </w:r>
      <w:r w:rsidR="005E7A85" w:rsidRPr="002E7E25">
        <w:rPr>
          <w:rFonts w:ascii="Arial" w:hAnsi="Arial" w:cs="Arial"/>
          <w:sz w:val="22"/>
          <w:szCs w:val="22"/>
          <w:rPrChange w:id="1045" w:author="Vijay Dhanasekaran" w:date="2018-04-21T17:20:00Z">
            <w:rPr>
              <w:rStyle w:val="Hyperlink"/>
              <w:noProof/>
            </w:rPr>
          </w:rPrChange>
        </w:rPr>
        <w:fldChar w:fldCharType="separate"/>
      </w:r>
      <w:r w:rsidRPr="002E7E25">
        <w:rPr>
          <w:rStyle w:val="Hyperlink"/>
          <w:rFonts w:ascii="Arial" w:hAnsi="Arial" w:cs="Arial"/>
          <w:noProof/>
          <w:sz w:val="22"/>
          <w:szCs w:val="22"/>
          <w:rPrChange w:id="1046" w:author="Vijay Dhanasekaran" w:date="2018-04-21T17:20:00Z">
            <w:rPr>
              <w:rStyle w:val="Hyperlink"/>
              <w:noProof/>
            </w:rPr>
          </w:rPrChange>
        </w:rPr>
        <w:t>https://www.breakdengue.org/measuring-the-true-cost-of-dengue/</w:t>
      </w:r>
      <w:r w:rsidR="005E7A85" w:rsidRPr="002E7E25">
        <w:rPr>
          <w:rStyle w:val="Hyperlink"/>
          <w:rFonts w:ascii="Arial" w:hAnsi="Arial" w:cs="Arial"/>
          <w:noProof/>
          <w:sz w:val="22"/>
          <w:szCs w:val="22"/>
          <w:rPrChange w:id="1047" w:author="Vijay Dhanasekaran" w:date="2018-04-21T17:20:00Z">
            <w:rPr>
              <w:rStyle w:val="Hyperlink"/>
              <w:noProof/>
            </w:rPr>
          </w:rPrChange>
        </w:rPr>
        <w:fldChar w:fldCharType="end"/>
      </w:r>
      <w:r w:rsidRPr="002E7E25">
        <w:rPr>
          <w:rFonts w:ascii="Arial" w:hAnsi="Arial" w:cs="Arial"/>
          <w:noProof/>
          <w:sz w:val="22"/>
          <w:szCs w:val="22"/>
          <w:rPrChange w:id="1048" w:author="Vijay Dhanasekaran" w:date="2018-04-21T17:20:00Z">
            <w:rPr>
              <w:noProof/>
            </w:rPr>
          </w:rPrChange>
        </w:rPr>
        <w:t>.</w:t>
      </w:r>
    </w:p>
    <w:p w14:paraId="7A6B44F6" w14:textId="77777777" w:rsidR="001E4940" w:rsidRPr="002E7E25" w:rsidRDefault="001E4940">
      <w:pPr>
        <w:spacing w:line="360" w:lineRule="auto"/>
        <w:jc w:val="both"/>
        <w:rPr>
          <w:rFonts w:ascii="Arial" w:hAnsi="Arial" w:cs="Arial"/>
          <w:noProof/>
          <w:sz w:val="22"/>
          <w:szCs w:val="22"/>
          <w:rPrChange w:id="1049" w:author="Vijay Dhanasekaran" w:date="2018-04-21T17:20:00Z">
            <w:rPr>
              <w:noProof/>
            </w:rPr>
          </w:rPrChange>
        </w:rPr>
        <w:pPrChange w:id="1050" w:author="Vijay Dhanasekaran" w:date="2018-04-21T17:21:00Z">
          <w:pPr>
            <w:pStyle w:val="EndNoteBibliography"/>
            <w:ind w:left="720" w:hanging="720"/>
          </w:pPr>
        </w:pPrChange>
      </w:pPr>
      <w:r w:rsidRPr="002E7E25">
        <w:rPr>
          <w:rFonts w:ascii="Arial" w:hAnsi="Arial" w:cs="Arial"/>
          <w:noProof/>
          <w:sz w:val="22"/>
          <w:szCs w:val="22"/>
          <w:rPrChange w:id="1051" w:author="Vijay Dhanasekaran" w:date="2018-04-21T17:20:00Z">
            <w:rPr>
              <w:noProof/>
            </w:rPr>
          </w:rPrChange>
        </w:rPr>
        <w:t>37.</w:t>
      </w:r>
      <w:r w:rsidRPr="002E7E25">
        <w:rPr>
          <w:rFonts w:ascii="Arial" w:hAnsi="Arial" w:cs="Arial"/>
          <w:noProof/>
          <w:sz w:val="22"/>
          <w:szCs w:val="22"/>
          <w:rPrChange w:id="1052" w:author="Vijay Dhanasekaran" w:date="2018-04-21T17:20:00Z">
            <w:rPr>
              <w:noProof/>
            </w:rPr>
          </w:rPrChange>
        </w:rPr>
        <w:tab/>
        <w:t xml:space="preserve">Wikan, N., S. Libsittikul, S. Yoksan, P. Auewarakul, and D. R. Smith. 2015. Delayed antibody dependent enhancement of low passage dengue virus 4 isolates. </w:t>
      </w:r>
      <w:r w:rsidRPr="002E7E25">
        <w:rPr>
          <w:rFonts w:ascii="Arial" w:hAnsi="Arial" w:cs="Arial"/>
          <w:i/>
          <w:noProof/>
          <w:sz w:val="22"/>
          <w:szCs w:val="22"/>
          <w:rPrChange w:id="1053" w:author="Vijay Dhanasekaran" w:date="2018-04-21T17:20:00Z">
            <w:rPr>
              <w:i/>
              <w:noProof/>
            </w:rPr>
          </w:rPrChange>
        </w:rPr>
        <w:t xml:space="preserve">BMC Res Notes </w:t>
      </w:r>
      <w:r w:rsidRPr="002E7E25">
        <w:rPr>
          <w:rFonts w:ascii="Arial" w:hAnsi="Arial" w:cs="Arial"/>
          <w:noProof/>
          <w:sz w:val="22"/>
          <w:szCs w:val="22"/>
          <w:rPrChange w:id="1054" w:author="Vijay Dhanasekaran" w:date="2018-04-21T17:20:00Z">
            <w:rPr>
              <w:noProof/>
            </w:rPr>
          </w:rPrChange>
        </w:rPr>
        <w:t>8: 399.</w:t>
      </w:r>
    </w:p>
    <w:p w14:paraId="6D32AE87" w14:textId="77777777" w:rsidR="001E4940" w:rsidRPr="002E7E25" w:rsidRDefault="001E4940">
      <w:pPr>
        <w:spacing w:line="360" w:lineRule="auto"/>
        <w:jc w:val="both"/>
        <w:rPr>
          <w:rFonts w:ascii="Arial" w:hAnsi="Arial" w:cs="Arial"/>
          <w:noProof/>
          <w:sz w:val="22"/>
          <w:szCs w:val="22"/>
          <w:rPrChange w:id="1055" w:author="Vijay Dhanasekaran" w:date="2018-04-21T17:20:00Z">
            <w:rPr>
              <w:noProof/>
            </w:rPr>
          </w:rPrChange>
        </w:rPr>
        <w:pPrChange w:id="1056" w:author="Vijay Dhanasekaran" w:date="2018-04-21T17:21:00Z">
          <w:pPr>
            <w:pStyle w:val="EndNoteBibliography"/>
            <w:ind w:left="720" w:hanging="720"/>
          </w:pPr>
        </w:pPrChange>
      </w:pPr>
      <w:r w:rsidRPr="002E7E25">
        <w:rPr>
          <w:rFonts w:ascii="Arial" w:hAnsi="Arial" w:cs="Arial"/>
          <w:noProof/>
          <w:sz w:val="22"/>
          <w:szCs w:val="22"/>
          <w:rPrChange w:id="1057" w:author="Vijay Dhanasekaran" w:date="2018-04-21T17:20:00Z">
            <w:rPr>
              <w:noProof/>
            </w:rPr>
          </w:rPrChange>
        </w:rPr>
        <w:t>38.</w:t>
      </w:r>
      <w:r w:rsidRPr="002E7E25">
        <w:rPr>
          <w:rFonts w:ascii="Arial" w:hAnsi="Arial" w:cs="Arial"/>
          <w:noProof/>
          <w:sz w:val="22"/>
          <w:szCs w:val="22"/>
          <w:rPrChange w:id="1058" w:author="Vijay Dhanasekaran" w:date="2018-04-21T17:20:00Z">
            <w:rPr>
              <w:noProof/>
            </w:rPr>
          </w:rPrChange>
        </w:rPr>
        <w:tab/>
        <w:t xml:space="preserve">Fernandez-Sanles, A., P. Rios-Marco, C. Romero-Lopez, and A. Berzal-Herranz. 2017. Functional Information Stored in the Conserved Structural RNA Domains of Flavivirus Genomes. </w:t>
      </w:r>
      <w:r w:rsidRPr="002E7E25">
        <w:rPr>
          <w:rFonts w:ascii="Arial" w:hAnsi="Arial" w:cs="Arial"/>
          <w:i/>
          <w:noProof/>
          <w:sz w:val="22"/>
          <w:szCs w:val="22"/>
          <w:rPrChange w:id="1059" w:author="Vijay Dhanasekaran" w:date="2018-04-21T17:20:00Z">
            <w:rPr>
              <w:i/>
              <w:noProof/>
            </w:rPr>
          </w:rPrChange>
        </w:rPr>
        <w:t xml:space="preserve">Front Microbiol </w:t>
      </w:r>
      <w:r w:rsidRPr="002E7E25">
        <w:rPr>
          <w:rFonts w:ascii="Arial" w:hAnsi="Arial" w:cs="Arial"/>
          <w:noProof/>
          <w:sz w:val="22"/>
          <w:szCs w:val="22"/>
          <w:rPrChange w:id="1060" w:author="Vijay Dhanasekaran" w:date="2018-04-21T17:20:00Z">
            <w:rPr>
              <w:noProof/>
            </w:rPr>
          </w:rPrChange>
        </w:rPr>
        <w:t>8: 546.</w:t>
      </w:r>
    </w:p>
    <w:p w14:paraId="74823432" w14:textId="77777777" w:rsidR="001E4940" w:rsidRPr="002E7E25" w:rsidRDefault="001E4940">
      <w:pPr>
        <w:spacing w:line="360" w:lineRule="auto"/>
        <w:jc w:val="both"/>
        <w:rPr>
          <w:rFonts w:ascii="Arial" w:hAnsi="Arial" w:cs="Arial"/>
          <w:noProof/>
          <w:sz w:val="22"/>
          <w:szCs w:val="22"/>
          <w:rPrChange w:id="1061" w:author="Vijay Dhanasekaran" w:date="2018-04-21T17:20:00Z">
            <w:rPr>
              <w:noProof/>
            </w:rPr>
          </w:rPrChange>
        </w:rPr>
        <w:pPrChange w:id="1062" w:author="Vijay Dhanasekaran" w:date="2018-04-21T17:21:00Z">
          <w:pPr>
            <w:pStyle w:val="EndNoteBibliography"/>
            <w:ind w:left="720" w:hanging="720"/>
          </w:pPr>
        </w:pPrChange>
      </w:pPr>
      <w:r w:rsidRPr="002E7E25">
        <w:rPr>
          <w:rFonts w:ascii="Arial" w:hAnsi="Arial" w:cs="Arial"/>
          <w:noProof/>
          <w:sz w:val="22"/>
          <w:szCs w:val="22"/>
          <w:rPrChange w:id="1063" w:author="Vijay Dhanasekaran" w:date="2018-04-21T17:20:00Z">
            <w:rPr>
              <w:noProof/>
            </w:rPr>
          </w:rPrChange>
        </w:rPr>
        <w:t>39.</w:t>
      </w:r>
      <w:r w:rsidRPr="002E7E25">
        <w:rPr>
          <w:rFonts w:ascii="Arial" w:hAnsi="Arial" w:cs="Arial"/>
          <w:noProof/>
          <w:sz w:val="22"/>
          <w:szCs w:val="22"/>
          <w:rPrChange w:id="1064" w:author="Vijay Dhanasekaran" w:date="2018-04-21T17:20:00Z">
            <w:rPr>
              <w:noProof/>
            </w:rPr>
          </w:rPrChange>
        </w:rPr>
        <w:tab/>
        <w:t xml:space="preserve">Dettogni, R. S., and I. D. Louro. 2012. Phylogenetic characterization of Dengue virus type 2 in Espirito Santo, Brazil. </w:t>
      </w:r>
      <w:r w:rsidRPr="002E7E25">
        <w:rPr>
          <w:rFonts w:ascii="Arial" w:hAnsi="Arial" w:cs="Arial"/>
          <w:i/>
          <w:noProof/>
          <w:sz w:val="22"/>
          <w:szCs w:val="22"/>
          <w:rPrChange w:id="1065" w:author="Vijay Dhanasekaran" w:date="2018-04-21T17:20:00Z">
            <w:rPr>
              <w:i/>
              <w:noProof/>
            </w:rPr>
          </w:rPrChange>
        </w:rPr>
        <w:t xml:space="preserve">Mol Biol Rep </w:t>
      </w:r>
      <w:r w:rsidRPr="002E7E25">
        <w:rPr>
          <w:rFonts w:ascii="Arial" w:hAnsi="Arial" w:cs="Arial"/>
          <w:noProof/>
          <w:sz w:val="22"/>
          <w:szCs w:val="22"/>
          <w:rPrChange w:id="1066" w:author="Vijay Dhanasekaran" w:date="2018-04-21T17:20:00Z">
            <w:rPr>
              <w:noProof/>
            </w:rPr>
          </w:rPrChange>
        </w:rPr>
        <w:t>39: 71-80.</w:t>
      </w:r>
    </w:p>
    <w:p w14:paraId="4CFB5205" w14:textId="77777777" w:rsidR="001E4940" w:rsidRPr="002E7E25" w:rsidRDefault="001E4940">
      <w:pPr>
        <w:spacing w:line="360" w:lineRule="auto"/>
        <w:jc w:val="both"/>
        <w:rPr>
          <w:rFonts w:ascii="Arial" w:hAnsi="Arial" w:cs="Arial"/>
          <w:noProof/>
          <w:sz w:val="22"/>
          <w:szCs w:val="22"/>
          <w:rPrChange w:id="1067" w:author="Vijay Dhanasekaran" w:date="2018-04-21T17:20:00Z">
            <w:rPr>
              <w:noProof/>
            </w:rPr>
          </w:rPrChange>
        </w:rPr>
        <w:pPrChange w:id="1068" w:author="Vijay Dhanasekaran" w:date="2018-04-21T17:21:00Z">
          <w:pPr>
            <w:pStyle w:val="EndNoteBibliography"/>
            <w:ind w:left="720" w:hanging="720"/>
          </w:pPr>
        </w:pPrChange>
      </w:pPr>
      <w:r w:rsidRPr="002E7E25">
        <w:rPr>
          <w:rFonts w:ascii="Arial" w:hAnsi="Arial" w:cs="Arial"/>
          <w:noProof/>
          <w:sz w:val="22"/>
          <w:szCs w:val="22"/>
          <w:rPrChange w:id="1069" w:author="Vijay Dhanasekaran" w:date="2018-04-21T17:20:00Z">
            <w:rPr>
              <w:noProof/>
            </w:rPr>
          </w:rPrChange>
        </w:rPr>
        <w:t>40.</w:t>
      </w:r>
      <w:r w:rsidRPr="002E7E25">
        <w:rPr>
          <w:rFonts w:ascii="Arial" w:hAnsi="Arial" w:cs="Arial"/>
          <w:noProof/>
          <w:sz w:val="22"/>
          <w:szCs w:val="22"/>
          <w:rPrChange w:id="1070" w:author="Vijay Dhanasekaran" w:date="2018-04-21T17:20:00Z">
            <w:rPr>
              <w:noProof/>
            </w:rPr>
          </w:rPrChange>
        </w:rPr>
        <w:tab/>
        <w:t xml:space="preserve">Roundy, C. M., S. R. Azar, S. L. Rossi, S. C. Weaver, and N. Vasilakis. 2017. Insect-Specific Viruses: A Historical Overview and Recent Developments. </w:t>
      </w:r>
      <w:r w:rsidRPr="002E7E25">
        <w:rPr>
          <w:rFonts w:ascii="Arial" w:hAnsi="Arial" w:cs="Arial"/>
          <w:i/>
          <w:noProof/>
          <w:sz w:val="22"/>
          <w:szCs w:val="22"/>
          <w:rPrChange w:id="1071" w:author="Vijay Dhanasekaran" w:date="2018-04-21T17:20:00Z">
            <w:rPr>
              <w:i/>
              <w:noProof/>
            </w:rPr>
          </w:rPrChange>
        </w:rPr>
        <w:t xml:space="preserve">Adv Virus Res </w:t>
      </w:r>
      <w:r w:rsidRPr="002E7E25">
        <w:rPr>
          <w:rFonts w:ascii="Arial" w:hAnsi="Arial" w:cs="Arial"/>
          <w:noProof/>
          <w:sz w:val="22"/>
          <w:szCs w:val="22"/>
          <w:rPrChange w:id="1072" w:author="Vijay Dhanasekaran" w:date="2018-04-21T17:20:00Z">
            <w:rPr>
              <w:noProof/>
            </w:rPr>
          </w:rPrChange>
        </w:rPr>
        <w:t>98: 119-146.</w:t>
      </w:r>
    </w:p>
    <w:p w14:paraId="20AF5E6D" w14:textId="77777777" w:rsidR="001E4940" w:rsidRPr="002E7E25" w:rsidRDefault="001E4940">
      <w:pPr>
        <w:spacing w:line="360" w:lineRule="auto"/>
        <w:jc w:val="both"/>
        <w:rPr>
          <w:rFonts w:ascii="Arial" w:hAnsi="Arial" w:cs="Arial"/>
          <w:noProof/>
          <w:sz w:val="22"/>
          <w:szCs w:val="22"/>
          <w:rPrChange w:id="1073" w:author="Vijay Dhanasekaran" w:date="2018-04-21T17:20:00Z">
            <w:rPr>
              <w:noProof/>
            </w:rPr>
          </w:rPrChange>
        </w:rPr>
        <w:pPrChange w:id="1074" w:author="Vijay Dhanasekaran" w:date="2018-04-21T17:21:00Z">
          <w:pPr>
            <w:pStyle w:val="EndNoteBibliography"/>
            <w:ind w:left="720" w:hanging="720"/>
          </w:pPr>
        </w:pPrChange>
      </w:pPr>
      <w:r w:rsidRPr="002E7E25">
        <w:rPr>
          <w:rFonts w:ascii="Arial" w:hAnsi="Arial" w:cs="Arial"/>
          <w:noProof/>
          <w:sz w:val="22"/>
          <w:szCs w:val="22"/>
          <w:rPrChange w:id="1075" w:author="Vijay Dhanasekaran" w:date="2018-04-21T17:20:00Z">
            <w:rPr>
              <w:noProof/>
            </w:rPr>
          </w:rPrChange>
        </w:rPr>
        <w:t>41.</w:t>
      </w:r>
      <w:r w:rsidRPr="002E7E25">
        <w:rPr>
          <w:rFonts w:ascii="Arial" w:hAnsi="Arial" w:cs="Arial"/>
          <w:noProof/>
          <w:sz w:val="22"/>
          <w:szCs w:val="22"/>
          <w:rPrChange w:id="1076" w:author="Vijay Dhanasekaran" w:date="2018-04-21T17:20:00Z">
            <w:rPr>
              <w:noProof/>
            </w:rPr>
          </w:rPrChange>
        </w:rPr>
        <w:tab/>
        <w:t xml:space="preserve">Watson, A. M., and W. B. Klimstra. 2017. T Cell-Mediated Immunity towards Yellow Fever Virus and Useful Animal Models. </w:t>
      </w:r>
      <w:r w:rsidRPr="002E7E25">
        <w:rPr>
          <w:rFonts w:ascii="Arial" w:hAnsi="Arial" w:cs="Arial"/>
          <w:i/>
          <w:noProof/>
          <w:sz w:val="22"/>
          <w:szCs w:val="22"/>
          <w:rPrChange w:id="1077" w:author="Vijay Dhanasekaran" w:date="2018-04-21T17:20:00Z">
            <w:rPr>
              <w:i/>
              <w:noProof/>
            </w:rPr>
          </w:rPrChange>
        </w:rPr>
        <w:t xml:space="preserve">Viruses </w:t>
      </w:r>
      <w:r w:rsidRPr="002E7E25">
        <w:rPr>
          <w:rFonts w:ascii="Arial" w:hAnsi="Arial" w:cs="Arial"/>
          <w:noProof/>
          <w:sz w:val="22"/>
          <w:szCs w:val="22"/>
          <w:rPrChange w:id="1078" w:author="Vijay Dhanasekaran" w:date="2018-04-21T17:20:00Z">
            <w:rPr>
              <w:noProof/>
            </w:rPr>
          </w:rPrChange>
        </w:rPr>
        <w:t>9.</w:t>
      </w:r>
    </w:p>
    <w:p w14:paraId="323BB147" w14:textId="77777777" w:rsidR="001E4940" w:rsidRPr="002E7E25" w:rsidRDefault="001E4940">
      <w:pPr>
        <w:spacing w:line="360" w:lineRule="auto"/>
        <w:jc w:val="both"/>
        <w:rPr>
          <w:rFonts w:ascii="Arial" w:hAnsi="Arial" w:cs="Arial"/>
          <w:noProof/>
          <w:sz w:val="22"/>
          <w:szCs w:val="22"/>
          <w:rPrChange w:id="1079" w:author="Vijay Dhanasekaran" w:date="2018-04-21T17:20:00Z">
            <w:rPr>
              <w:noProof/>
            </w:rPr>
          </w:rPrChange>
        </w:rPr>
        <w:pPrChange w:id="1080" w:author="Vijay Dhanasekaran" w:date="2018-04-21T17:21:00Z">
          <w:pPr>
            <w:pStyle w:val="EndNoteBibliography"/>
            <w:ind w:left="720" w:hanging="720"/>
          </w:pPr>
        </w:pPrChange>
      </w:pPr>
      <w:r w:rsidRPr="002E7E25">
        <w:rPr>
          <w:rFonts w:ascii="Arial" w:hAnsi="Arial" w:cs="Arial"/>
          <w:noProof/>
          <w:sz w:val="22"/>
          <w:szCs w:val="22"/>
          <w:rPrChange w:id="1081" w:author="Vijay Dhanasekaran" w:date="2018-04-21T17:20:00Z">
            <w:rPr>
              <w:noProof/>
            </w:rPr>
          </w:rPrChange>
        </w:rPr>
        <w:t>42.</w:t>
      </w:r>
      <w:r w:rsidRPr="002E7E25">
        <w:rPr>
          <w:rFonts w:ascii="Arial" w:hAnsi="Arial" w:cs="Arial"/>
          <w:noProof/>
          <w:sz w:val="22"/>
          <w:szCs w:val="22"/>
          <w:rPrChange w:id="1082" w:author="Vijay Dhanasekaran" w:date="2018-04-21T17:20:00Z">
            <w:rPr>
              <w:noProof/>
            </w:rPr>
          </w:rPrChange>
        </w:rPr>
        <w:tab/>
        <w:t xml:space="preserve">Aziz, H., A. Zia, A. Anwer, M. Aziz, S. Fatima, and M. Faheem. 2017. Zika virus: Global health challenge, threat and current situation. </w:t>
      </w:r>
      <w:r w:rsidRPr="002E7E25">
        <w:rPr>
          <w:rFonts w:ascii="Arial" w:hAnsi="Arial" w:cs="Arial"/>
          <w:i/>
          <w:noProof/>
          <w:sz w:val="22"/>
          <w:szCs w:val="22"/>
          <w:rPrChange w:id="1083" w:author="Vijay Dhanasekaran" w:date="2018-04-21T17:20:00Z">
            <w:rPr>
              <w:i/>
              <w:noProof/>
            </w:rPr>
          </w:rPrChange>
        </w:rPr>
        <w:t xml:space="preserve">J Med Virol </w:t>
      </w:r>
      <w:r w:rsidRPr="002E7E25">
        <w:rPr>
          <w:rFonts w:ascii="Arial" w:hAnsi="Arial" w:cs="Arial"/>
          <w:noProof/>
          <w:sz w:val="22"/>
          <w:szCs w:val="22"/>
          <w:rPrChange w:id="1084" w:author="Vijay Dhanasekaran" w:date="2018-04-21T17:20:00Z">
            <w:rPr>
              <w:noProof/>
            </w:rPr>
          </w:rPrChange>
        </w:rPr>
        <w:t>89: 943-951.</w:t>
      </w:r>
    </w:p>
    <w:p w14:paraId="7E3C7BC6" w14:textId="77777777" w:rsidR="001E4940" w:rsidRPr="002E7E25" w:rsidRDefault="001E4940">
      <w:pPr>
        <w:spacing w:line="360" w:lineRule="auto"/>
        <w:jc w:val="both"/>
        <w:rPr>
          <w:rFonts w:ascii="Arial" w:hAnsi="Arial" w:cs="Arial"/>
          <w:noProof/>
          <w:sz w:val="22"/>
          <w:szCs w:val="22"/>
          <w:rPrChange w:id="1085" w:author="Vijay Dhanasekaran" w:date="2018-04-21T17:20:00Z">
            <w:rPr>
              <w:noProof/>
            </w:rPr>
          </w:rPrChange>
        </w:rPr>
        <w:pPrChange w:id="1086" w:author="Vijay Dhanasekaran" w:date="2018-04-21T17:21:00Z">
          <w:pPr>
            <w:pStyle w:val="EndNoteBibliography"/>
            <w:ind w:left="720" w:hanging="720"/>
          </w:pPr>
        </w:pPrChange>
      </w:pPr>
      <w:r w:rsidRPr="002E7E25">
        <w:rPr>
          <w:rFonts w:ascii="Arial" w:hAnsi="Arial" w:cs="Arial"/>
          <w:noProof/>
          <w:sz w:val="22"/>
          <w:szCs w:val="22"/>
          <w:rPrChange w:id="1087" w:author="Vijay Dhanasekaran" w:date="2018-04-21T17:20:00Z">
            <w:rPr>
              <w:noProof/>
            </w:rPr>
          </w:rPrChange>
        </w:rPr>
        <w:t>43.</w:t>
      </w:r>
      <w:r w:rsidRPr="002E7E25">
        <w:rPr>
          <w:rFonts w:ascii="Arial" w:hAnsi="Arial" w:cs="Arial"/>
          <w:noProof/>
          <w:sz w:val="22"/>
          <w:szCs w:val="22"/>
          <w:rPrChange w:id="1088" w:author="Vijay Dhanasekaran" w:date="2018-04-21T17:20:00Z">
            <w:rPr>
              <w:noProof/>
            </w:rPr>
          </w:rPrChange>
        </w:rPr>
        <w:tab/>
        <w:t xml:space="preserve">Ahmed, H., and E. A. O'Toole. 2014. Recent advances in the genetics and management of harlequin ichthyosis. </w:t>
      </w:r>
      <w:r w:rsidRPr="002E7E25">
        <w:rPr>
          <w:rFonts w:ascii="Arial" w:hAnsi="Arial" w:cs="Arial"/>
          <w:i/>
          <w:noProof/>
          <w:sz w:val="22"/>
          <w:szCs w:val="22"/>
          <w:rPrChange w:id="1089" w:author="Vijay Dhanasekaran" w:date="2018-04-21T17:20:00Z">
            <w:rPr>
              <w:i/>
              <w:noProof/>
            </w:rPr>
          </w:rPrChange>
        </w:rPr>
        <w:t xml:space="preserve">Pediatr Dermatol </w:t>
      </w:r>
      <w:r w:rsidRPr="002E7E25">
        <w:rPr>
          <w:rFonts w:ascii="Arial" w:hAnsi="Arial" w:cs="Arial"/>
          <w:noProof/>
          <w:sz w:val="22"/>
          <w:szCs w:val="22"/>
          <w:rPrChange w:id="1090" w:author="Vijay Dhanasekaran" w:date="2018-04-21T17:20:00Z">
            <w:rPr>
              <w:noProof/>
            </w:rPr>
          </w:rPrChange>
        </w:rPr>
        <w:t>31: 539-546.</w:t>
      </w:r>
    </w:p>
    <w:p w14:paraId="594D2D6D" w14:textId="77777777" w:rsidR="001E4940" w:rsidRPr="002E7E25" w:rsidRDefault="001E4940">
      <w:pPr>
        <w:spacing w:line="360" w:lineRule="auto"/>
        <w:jc w:val="both"/>
        <w:rPr>
          <w:rFonts w:ascii="Arial" w:hAnsi="Arial" w:cs="Arial"/>
          <w:noProof/>
          <w:sz w:val="22"/>
          <w:szCs w:val="22"/>
          <w:rPrChange w:id="1091" w:author="Vijay Dhanasekaran" w:date="2018-04-21T17:20:00Z">
            <w:rPr>
              <w:noProof/>
            </w:rPr>
          </w:rPrChange>
        </w:rPr>
        <w:pPrChange w:id="1092" w:author="Vijay Dhanasekaran" w:date="2018-04-21T17:21:00Z">
          <w:pPr>
            <w:pStyle w:val="EndNoteBibliography"/>
            <w:ind w:left="720" w:hanging="720"/>
          </w:pPr>
        </w:pPrChange>
      </w:pPr>
      <w:r w:rsidRPr="002E7E25">
        <w:rPr>
          <w:rFonts w:ascii="Arial" w:hAnsi="Arial" w:cs="Arial"/>
          <w:noProof/>
          <w:sz w:val="22"/>
          <w:szCs w:val="22"/>
          <w:rPrChange w:id="1093" w:author="Vijay Dhanasekaran" w:date="2018-04-21T17:20:00Z">
            <w:rPr>
              <w:noProof/>
            </w:rPr>
          </w:rPrChange>
        </w:rPr>
        <w:t>44.</w:t>
      </w:r>
      <w:r w:rsidRPr="002E7E25">
        <w:rPr>
          <w:rFonts w:ascii="Arial" w:hAnsi="Arial" w:cs="Arial"/>
          <w:noProof/>
          <w:sz w:val="22"/>
          <w:szCs w:val="22"/>
          <w:rPrChange w:id="1094" w:author="Vijay Dhanasekaran" w:date="2018-04-21T17:20:00Z">
            <w:rPr>
              <w:noProof/>
            </w:rPr>
          </w:rPrChange>
        </w:rPr>
        <w:tab/>
        <w:t xml:space="preserve">Rodpothong, P., and P. Auewarakul. 2012. Positive selection sites in the surface genes of dengue virus: phylogenetic analysis of the interserotypic branches of the four serotypes. </w:t>
      </w:r>
      <w:r w:rsidRPr="002E7E25">
        <w:rPr>
          <w:rFonts w:ascii="Arial" w:hAnsi="Arial" w:cs="Arial"/>
          <w:i/>
          <w:noProof/>
          <w:sz w:val="22"/>
          <w:szCs w:val="22"/>
          <w:rPrChange w:id="1095" w:author="Vijay Dhanasekaran" w:date="2018-04-21T17:20:00Z">
            <w:rPr>
              <w:i/>
              <w:noProof/>
            </w:rPr>
          </w:rPrChange>
        </w:rPr>
        <w:t xml:space="preserve">Virus Genes </w:t>
      </w:r>
      <w:r w:rsidRPr="002E7E25">
        <w:rPr>
          <w:rFonts w:ascii="Arial" w:hAnsi="Arial" w:cs="Arial"/>
          <w:noProof/>
          <w:sz w:val="22"/>
          <w:szCs w:val="22"/>
          <w:rPrChange w:id="1096" w:author="Vijay Dhanasekaran" w:date="2018-04-21T17:20:00Z">
            <w:rPr>
              <w:noProof/>
            </w:rPr>
          </w:rPrChange>
        </w:rPr>
        <w:t>44: 408-414.</w:t>
      </w:r>
    </w:p>
    <w:p w14:paraId="5A6FE4DF" w14:textId="77777777" w:rsidR="001E4940" w:rsidRPr="002E7E25" w:rsidRDefault="001E4940">
      <w:pPr>
        <w:spacing w:line="360" w:lineRule="auto"/>
        <w:jc w:val="both"/>
        <w:rPr>
          <w:rFonts w:ascii="Arial" w:hAnsi="Arial" w:cs="Arial"/>
          <w:noProof/>
          <w:sz w:val="22"/>
          <w:szCs w:val="22"/>
          <w:rPrChange w:id="1097" w:author="Vijay Dhanasekaran" w:date="2018-04-21T17:20:00Z">
            <w:rPr>
              <w:noProof/>
            </w:rPr>
          </w:rPrChange>
        </w:rPr>
        <w:pPrChange w:id="1098" w:author="Vijay Dhanasekaran" w:date="2018-04-21T17:21:00Z">
          <w:pPr>
            <w:pStyle w:val="EndNoteBibliography"/>
            <w:ind w:left="720" w:hanging="720"/>
          </w:pPr>
        </w:pPrChange>
      </w:pPr>
      <w:r w:rsidRPr="002E7E25">
        <w:rPr>
          <w:rFonts w:ascii="Arial" w:hAnsi="Arial" w:cs="Arial"/>
          <w:noProof/>
          <w:sz w:val="22"/>
          <w:szCs w:val="22"/>
          <w:rPrChange w:id="1099" w:author="Vijay Dhanasekaran" w:date="2018-04-21T17:20:00Z">
            <w:rPr>
              <w:noProof/>
            </w:rPr>
          </w:rPrChange>
        </w:rPr>
        <w:t>45.</w:t>
      </w:r>
      <w:r w:rsidRPr="002E7E25">
        <w:rPr>
          <w:rFonts w:ascii="Arial" w:hAnsi="Arial" w:cs="Arial"/>
          <w:noProof/>
          <w:sz w:val="22"/>
          <w:szCs w:val="22"/>
          <w:rPrChange w:id="1100" w:author="Vijay Dhanasekaran" w:date="2018-04-21T17:20:00Z">
            <w:rPr>
              <w:noProof/>
            </w:rPr>
          </w:rPrChange>
        </w:rPr>
        <w:tab/>
        <w:t xml:space="preserve">Lee, K. S., S. Lo, S. S. Tan, R. Chua, L. K. Tan, H. Xu, and L. C. Ng. 2012. Dengue virus surveillance in Singapore reveals high viral diversity through multiple introductions and in situ evolution. </w:t>
      </w:r>
      <w:r w:rsidRPr="002E7E25">
        <w:rPr>
          <w:rFonts w:ascii="Arial" w:hAnsi="Arial" w:cs="Arial"/>
          <w:i/>
          <w:noProof/>
          <w:sz w:val="22"/>
          <w:szCs w:val="22"/>
          <w:rPrChange w:id="1101" w:author="Vijay Dhanasekaran" w:date="2018-04-21T17:20:00Z">
            <w:rPr>
              <w:i/>
              <w:noProof/>
            </w:rPr>
          </w:rPrChange>
        </w:rPr>
        <w:t xml:space="preserve">Infect Genet Evol </w:t>
      </w:r>
      <w:r w:rsidRPr="002E7E25">
        <w:rPr>
          <w:rFonts w:ascii="Arial" w:hAnsi="Arial" w:cs="Arial"/>
          <w:noProof/>
          <w:sz w:val="22"/>
          <w:szCs w:val="22"/>
          <w:rPrChange w:id="1102" w:author="Vijay Dhanasekaran" w:date="2018-04-21T17:20:00Z">
            <w:rPr>
              <w:noProof/>
            </w:rPr>
          </w:rPrChange>
        </w:rPr>
        <w:t>12: 77-85.</w:t>
      </w:r>
    </w:p>
    <w:p w14:paraId="5B68E863" w14:textId="77777777" w:rsidR="001E4940" w:rsidRPr="002E7E25" w:rsidRDefault="001E4940">
      <w:pPr>
        <w:spacing w:line="360" w:lineRule="auto"/>
        <w:jc w:val="both"/>
        <w:rPr>
          <w:rFonts w:ascii="Arial" w:hAnsi="Arial" w:cs="Arial"/>
          <w:noProof/>
          <w:sz w:val="22"/>
          <w:szCs w:val="22"/>
          <w:rPrChange w:id="1103" w:author="Vijay Dhanasekaran" w:date="2018-04-21T17:20:00Z">
            <w:rPr>
              <w:noProof/>
            </w:rPr>
          </w:rPrChange>
        </w:rPr>
        <w:pPrChange w:id="1104" w:author="Vijay Dhanasekaran" w:date="2018-04-21T17:21:00Z">
          <w:pPr>
            <w:pStyle w:val="EndNoteBibliography"/>
            <w:ind w:left="720" w:hanging="720"/>
          </w:pPr>
        </w:pPrChange>
      </w:pPr>
      <w:r w:rsidRPr="002E7E25">
        <w:rPr>
          <w:rFonts w:ascii="Arial" w:hAnsi="Arial" w:cs="Arial"/>
          <w:noProof/>
          <w:sz w:val="22"/>
          <w:szCs w:val="22"/>
          <w:rPrChange w:id="1105" w:author="Vijay Dhanasekaran" w:date="2018-04-21T17:20:00Z">
            <w:rPr>
              <w:noProof/>
            </w:rPr>
          </w:rPrChange>
        </w:rPr>
        <w:lastRenderedPageBreak/>
        <w:t>46.</w:t>
      </w:r>
      <w:r w:rsidRPr="002E7E25">
        <w:rPr>
          <w:rFonts w:ascii="Arial" w:hAnsi="Arial" w:cs="Arial"/>
          <w:noProof/>
          <w:sz w:val="22"/>
          <w:szCs w:val="22"/>
          <w:rPrChange w:id="1106" w:author="Vijay Dhanasekaran" w:date="2018-04-21T17:20:00Z">
            <w:rPr>
              <w:noProof/>
            </w:rPr>
          </w:rPrChange>
        </w:rPr>
        <w:tab/>
        <w:t xml:space="preserve">Wang, B., H. Yang, Y. Feng, H. Zhou, J. Dai, Y. Hu, L. Zhang, Y. Wang, Z. Baloch, and X. Xia. 2016. The distinct distribution and phylogenetic characteristics of dengue virus serotypes/genotypes during the 2013 outbreak in Yunnan, China: Phylogenetic characteristics of 2013 dengue outbreak in Yunnan, China. </w:t>
      </w:r>
      <w:r w:rsidRPr="002E7E25">
        <w:rPr>
          <w:rFonts w:ascii="Arial" w:hAnsi="Arial" w:cs="Arial"/>
          <w:i/>
          <w:noProof/>
          <w:sz w:val="22"/>
          <w:szCs w:val="22"/>
          <w:rPrChange w:id="1107" w:author="Vijay Dhanasekaran" w:date="2018-04-21T17:20:00Z">
            <w:rPr>
              <w:i/>
              <w:noProof/>
            </w:rPr>
          </w:rPrChange>
        </w:rPr>
        <w:t xml:space="preserve">Infect Genet Evol </w:t>
      </w:r>
      <w:r w:rsidRPr="002E7E25">
        <w:rPr>
          <w:rFonts w:ascii="Arial" w:hAnsi="Arial" w:cs="Arial"/>
          <w:noProof/>
          <w:sz w:val="22"/>
          <w:szCs w:val="22"/>
          <w:rPrChange w:id="1108" w:author="Vijay Dhanasekaran" w:date="2018-04-21T17:20:00Z">
            <w:rPr>
              <w:noProof/>
            </w:rPr>
          </w:rPrChange>
        </w:rPr>
        <w:t>37: 1-7.</w:t>
      </w:r>
    </w:p>
    <w:p w14:paraId="5932CE4D" w14:textId="77777777" w:rsidR="001E4940" w:rsidRPr="002E7E25" w:rsidRDefault="001E4940">
      <w:pPr>
        <w:spacing w:line="360" w:lineRule="auto"/>
        <w:jc w:val="both"/>
        <w:rPr>
          <w:rFonts w:ascii="Arial" w:hAnsi="Arial" w:cs="Arial"/>
          <w:noProof/>
          <w:sz w:val="22"/>
          <w:szCs w:val="22"/>
          <w:rPrChange w:id="1109" w:author="Vijay Dhanasekaran" w:date="2018-04-21T17:20:00Z">
            <w:rPr>
              <w:noProof/>
            </w:rPr>
          </w:rPrChange>
        </w:rPr>
        <w:pPrChange w:id="1110" w:author="Vijay Dhanasekaran" w:date="2018-04-21T17:21:00Z">
          <w:pPr>
            <w:pStyle w:val="EndNoteBibliography"/>
            <w:ind w:left="720" w:hanging="720"/>
          </w:pPr>
        </w:pPrChange>
      </w:pPr>
      <w:r w:rsidRPr="002E7E25">
        <w:rPr>
          <w:rFonts w:ascii="Arial" w:hAnsi="Arial" w:cs="Arial"/>
          <w:noProof/>
          <w:sz w:val="22"/>
          <w:szCs w:val="22"/>
          <w:rPrChange w:id="1111" w:author="Vijay Dhanasekaran" w:date="2018-04-21T17:20:00Z">
            <w:rPr>
              <w:noProof/>
            </w:rPr>
          </w:rPrChange>
        </w:rPr>
        <w:t>47.</w:t>
      </w:r>
      <w:r w:rsidRPr="002E7E25">
        <w:rPr>
          <w:rFonts w:ascii="Arial" w:hAnsi="Arial" w:cs="Arial"/>
          <w:noProof/>
          <w:sz w:val="22"/>
          <w:szCs w:val="22"/>
          <w:rPrChange w:id="1112" w:author="Vijay Dhanasekaran" w:date="2018-04-21T17:20:00Z">
            <w:rPr>
              <w:noProof/>
            </w:rPr>
          </w:rPrChange>
        </w:rPr>
        <w:tab/>
        <w:t xml:space="preserve">Edgar, R. C. 2004. MUSCLE: multiple sequence alignment with high accuracy and high throughput. </w:t>
      </w:r>
      <w:r w:rsidRPr="002E7E25">
        <w:rPr>
          <w:rFonts w:ascii="Arial" w:hAnsi="Arial" w:cs="Arial"/>
          <w:i/>
          <w:noProof/>
          <w:sz w:val="22"/>
          <w:szCs w:val="22"/>
          <w:rPrChange w:id="1113" w:author="Vijay Dhanasekaran" w:date="2018-04-21T17:20:00Z">
            <w:rPr>
              <w:i/>
              <w:noProof/>
            </w:rPr>
          </w:rPrChange>
        </w:rPr>
        <w:t xml:space="preserve">Nucleic Acids Res </w:t>
      </w:r>
      <w:r w:rsidRPr="002E7E25">
        <w:rPr>
          <w:rFonts w:ascii="Arial" w:hAnsi="Arial" w:cs="Arial"/>
          <w:noProof/>
          <w:sz w:val="22"/>
          <w:szCs w:val="22"/>
          <w:rPrChange w:id="1114" w:author="Vijay Dhanasekaran" w:date="2018-04-21T17:20:00Z">
            <w:rPr>
              <w:noProof/>
            </w:rPr>
          </w:rPrChange>
        </w:rPr>
        <w:t>32: 1792-1797.</w:t>
      </w:r>
    </w:p>
    <w:p w14:paraId="21E21180" w14:textId="77777777" w:rsidR="001E4940" w:rsidRPr="002E7E25" w:rsidRDefault="001E4940">
      <w:pPr>
        <w:spacing w:line="360" w:lineRule="auto"/>
        <w:jc w:val="both"/>
        <w:rPr>
          <w:rFonts w:ascii="Arial" w:hAnsi="Arial" w:cs="Arial"/>
          <w:noProof/>
          <w:sz w:val="22"/>
          <w:szCs w:val="22"/>
          <w:rPrChange w:id="1115" w:author="Vijay Dhanasekaran" w:date="2018-04-21T17:20:00Z">
            <w:rPr>
              <w:noProof/>
            </w:rPr>
          </w:rPrChange>
        </w:rPr>
        <w:pPrChange w:id="1116" w:author="Vijay Dhanasekaran" w:date="2018-04-21T17:21:00Z">
          <w:pPr>
            <w:pStyle w:val="EndNoteBibliography"/>
            <w:ind w:left="720" w:hanging="720"/>
          </w:pPr>
        </w:pPrChange>
      </w:pPr>
      <w:r w:rsidRPr="002E7E25">
        <w:rPr>
          <w:rFonts w:ascii="Arial" w:hAnsi="Arial" w:cs="Arial"/>
          <w:noProof/>
          <w:sz w:val="22"/>
          <w:szCs w:val="22"/>
          <w:rPrChange w:id="1117" w:author="Vijay Dhanasekaran" w:date="2018-04-21T17:20:00Z">
            <w:rPr>
              <w:noProof/>
            </w:rPr>
          </w:rPrChange>
        </w:rPr>
        <w:t>48.</w:t>
      </w:r>
      <w:r w:rsidRPr="002E7E25">
        <w:rPr>
          <w:rFonts w:ascii="Arial" w:hAnsi="Arial" w:cs="Arial"/>
          <w:noProof/>
          <w:sz w:val="22"/>
          <w:szCs w:val="22"/>
          <w:rPrChange w:id="1118" w:author="Vijay Dhanasekaran" w:date="2018-04-21T17:20:00Z">
            <w:rPr>
              <w:noProof/>
            </w:rPr>
          </w:rPrChange>
        </w:rPr>
        <w:tab/>
        <w:t xml:space="preserve">Kearse, M., R. Moir, A. Wilson, S. Stones-Havas, M. Cheung, S. Sturrock, S. Buxton, A. Cooper, S. Markowitz, C. Duran, T. Thierer, B. Ashton, P. Mentjies, and A. Drummond. 2012. Geneious Basic: an integrated and extendable desktop software platform for the organization and analysis of sequence data. </w:t>
      </w:r>
      <w:r w:rsidRPr="002E7E25">
        <w:rPr>
          <w:rFonts w:ascii="Arial" w:hAnsi="Arial" w:cs="Arial"/>
          <w:i/>
          <w:noProof/>
          <w:sz w:val="22"/>
          <w:szCs w:val="22"/>
          <w:rPrChange w:id="1119" w:author="Vijay Dhanasekaran" w:date="2018-04-21T17:20:00Z">
            <w:rPr>
              <w:i/>
              <w:noProof/>
            </w:rPr>
          </w:rPrChange>
        </w:rPr>
        <w:t xml:space="preserve">Bioinformatics </w:t>
      </w:r>
      <w:r w:rsidRPr="002E7E25">
        <w:rPr>
          <w:rFonts w:ascii="Arial" w:hAnsi="Arial" w:cs="Arial"/>
          <w:noProof/>
          <w:sz w:val="22"/>
          <w:szCs w:val="22"/>
          <w:rPrChange w:id="1120" w:author="Vijay Dhanasekaran" w:date="2018-04-21T17:20:00Z">
            <w:rPr>
              <w:noProof/>
            </w:rPr>
          </w:rPrChange>
        </w:rPr>
        <w:t>28: 1647-1649.</w:t>
      </w:r>
    </w:p>
    <w:p w14:paraId="08975DC2" w14:textId="77777777" w:rsidR="001E4940" w:rsidRPr="002E7E25" w:rsidRDefault="001E4940">
      <w:pPr>
        <w:spacing w:line="360" w:lineRule="auto"/>
        <w:jc w:val="both"/>
        <w:rPr>
          <w:rFonts w:ascii="Arial" w:hAnsi="Arial" w:cs="Arial"/>
          <w:noProof/>
          <w:sz w:val="22"/>
          <w:szCs w:val="22"/>
          <w:rPrChange w:id="1121" w:author="Vijay Dhanasekaran" w:date="2018-04-21T17:20:00Z">
            <w:rPr>
              <w:noProof/>
            </w:rPr>
          </w:rPrChange>
        </w:rPr>
        <w:pPrChange w:id="1122" w:author="Vijay Dhanasekaran" w:date="2018-04-21T17:21:00Z">
          <w:pPr>
            <w:pStyle w:val="EndNoteBibliography"/>
            <w:ind w:left="720" w:hanging="720"/>
          </w:pPr>
        </w:pPrChange>
      </w:pPr>
      <w:r w:rsidRPr="002E7E25">
        <w:rPr>
          <w:rFonts w:ascii="Arial" w:hAnsi="Arial" w:cs="Arial"/>
          <w:noProof/>
          <w:sz w:val="22"/>
          <w:szCs w:val="22"/>
          <w:rPrChange w:id="1123" w:author="Vijay Dhanasekaran" w:date="2018-04-21T17:20:00Z">
            <w:rPr>
              <w:noProof/>
            </w:rPr>
          </w:rPrChange>
        </w:rPr>
        <w:t>49.</w:t>
      </w:r>
      <w:r w:rsidRPr="002E7E25">
        <w:rPr>
          <w:rFonts w:ascii="Arial" w:hAnsi="Arial" w:cs="Arial"/>
          <w:noProof/>
          <w:sz w:val="22"/>
          <w:szCs w:val="22"/>
          <w:rPrChange w:id="1124" w:author="Vijay Dhanasekaran" w:date="2018-04-21T17:20:00Z">
            <w:rPr>
              <w:noProof/>
            </w:rPr>
          </w:rPrChange>
        </w:rPr>
        <w:tab/>
        <w:t xml:space="preserve">Nguyen, L. T., H. A. Schmidt, A. von Haeseler, and B. Q. Minh. 2015. IQ-TREE: a fast and effective stochastic algorithm for estimating maximum-likelihood phylogenies. </w:t>
      </w:r>
      <w:r w:rsidRPr="002E7E25">
        <w:rPr>
          <w:rFonts w:ascii="Arial" w:hAnsi="Arial" w:cs="Arial"/>
          <w:i/>
          <w:noProof/>
          <w:sz w:val="22"/>
          <w:szCs w:val="22"/>
          <w:rPrChange w:id="1125" w:author="Vijay Dhanasekaran" w:date="2018-04-21T17:20:00Z">
            <w:rPr>
              <w:i/>
              <w:noProof/>
            </w:rPr>
          </w:rPrChange>
        </w:rPr>
        <w:t xml:space="preserve">Mol Biol Evol </w:t>
      </w:r>
      <w:r w:rsidRPr="002E7E25">
        <w:rPr>
          <w:rFonts w:ascii="Arial" w:hAnsi="Arial" w:cs="Arial"/>
          <w:noProof/>
          <w:sz w:val="22"/>
          <w:szCs w:val="22"/>
          <w:rPrChange w:id="1126" w:author="Vijay Dhanasekaran" w:date="2018-04-21T17:20:00Z">
            <w:rPr>
              <w:noProof/>
            </w:rPr>
          </w:rPrChange>
        </w:rPr>
        <w:t>32: 268-274.</w:t>
      </w:r>
    </w:p>
    <w:p w14:paraId="49BFB7CE" w14:textId="77777777" w:rsidR="001E4940" w:rsidRPr="002E7E25" w:rsidRDefault="001E4940">
      <w:pPr>
        <w:spacing w:line="360" w:lineRule="auto"/>
        <w:jc w:val="both"/>
        <w:rPr>
          <w:rFonts w:ascii="Arial" w:hAnsi="Arial" w:cs="Arial"/>
          <w:noProof/>
          <w:sz w:val="22"/>
          <w:szCs w:val="22"/>
          <w:rPrChange w:id="1127" w:author="Vijay Dhanasekaran" w:date="2018-04-21T17:20:00Z">
            <w:rPr>
              <w:noProof/>
            </w:rPr>
          </w:rPrChange>
        </w:rPr>
        <w:pPrChange w:id="1128" w:author="Vijay Dhanasekaran" w:date="2018-04-21T17:21:00Z">
          <w:pPr>
            <w:pStyle w:val="EndNoteBibliography"/>
            <w:ind w:left="720" w:hanging="720"/>
          </w:pPr>
        </w:pPrChange>
      </w:pPr>
      <w:r w:rsidRPr="002E7E25">
        <w:rPr>
          <w:rFonts w:ascii="Arial" w:hAnsi="Arial" w:cs="Arial"/>
          <w:noProof/>
          <w:sz w:val="22"/>
          <w:szCs w:val="22"/>
          <w:rPrChange w:id="1129" w:author="Vijay Dhanasekaran" w:date="2018-04-21T17:20:00Z">
            <w:rPr>
              <w:noProof/>
            </w:rPr>
          </w:rPrChange>
        </w:rPr>
        <w:t>50.</w:t>
      </w:r>
      <w:r w:rsidRPr="002E7E25">
        <w:rPr>
          <w:rFonts w:ascii="Arial" w:hAnsi="Arial" w:cs="Arial"/>
          <w:noProof/>
          <w:sz w:val="22"/>
          <w:szCs w:val="22"/>
          <w:rPrChange w:id="1130" w:author="Vijay Dhanasekaran" w:date="2018-04-21T17:20:00Z">
            <w:rPr>
              <w:noProof/>
            </w:rPr>
          </w:rPrChange>
        </w:rPr>
        <w:tab/>
        <w:t xml:space="preserve">Minh, B. Q., M. A. Nguyen, and A. von Haeseler. 2013. Ultrafast approximation for phylogenetic bootstrap. </w:t>
      </w:r>
      <w:r w:rsidRPr="002E7E25">
        <w:rPr>
          <w:rFonts w:ascii="Arial" w:hAnsi="Arial" w:cs="Arial"/>
          <w:i/>
          <w:noProof/>
          <w:sz w:val="22"/>
          <w:szCs w:val="22"/>
          <w:rPrChange w:id="1131" w:author="Vijay Dhanasekaran" w:date="2018-04-21T17:20:00Z">
            <w:rPr>
              <w:i/>
              <w:noProof/>
            </w:rPr>
          </w:rPrChange>
        </w:rPr>
        <w:t xml:space="preserve">Mol Biol Evol </w:t>
      </w:r>
      <w:r w:rsidRPr="002E7E25">
        <w:rPr>
          <w:rFonts w:ascii="Arial" w:hAnsi="Arial" w:cs="Arial"/>
          <w:noProof/>
          <w:sz w:val="22"/>
          <w:szCs w:val="22"/>
          <w:rPrChange w:id="1132" w:author="Vijay Dhanasekaran" w:date="2018-04-21T17:20:00Z">
            <w:rPr>
              <w:noProof/>
            </w:rPr>
          </w:rPrChange>
        </w:rPr>
        <w:t>30: 1188-1195.</w:t>
      </w:r>
    </w:p>
    <w:p w14:paraId="44E33A75" w14:textId="77777777" w:rsidR="001E4940" w:rsidRPr="002E7E25" w:rsidRDefault="001E4940">
      <w:pPr>
        <w:spacing w:line="360" w:lineRule="auto"/>
        <w:jc w:val="both"/>
        <w:rPr>
          <w:rFonts w:ascii="Arial" w:hAnsi="Arial" w:cs="Arial"/>
          <w:noProof/>
          <w:sz w:val="22"/>
          <w:szCs w:val="22"/>
          <w:rPrChange w:id="1133" w:author="Vijay Dhanasekaran" w:date="2018-04-21T17:20:00Z">
            <w:rPr>
              <w:noProof/>
            </w:rPr>
          </w:rPrChange>
        </w:rPr>
        <w:pPrChange w:id="1134" w:author="Vijay Dhanasekaran" w:date="2018-04-21T17:21:00Z">
          <w:pPr>
            <w:pStyle w:val="EndNoteBibliography"/>
            <w:ind w:left="720" w:hanging="720"/>
          </w:pPr>
        </w:pPrChange>
      </w:pPr>
      <w:r w:rsidRPr="002E7E25">
        <w:rPr>
          <w:rFonts w:ascii="Arial" w:hAnsi="Arial" w:cs="Arial"/>
          <w:noProof/>
          <w:sz w:val="22"/>
          <w:szCs w:val="22"/>
          <w:rPrChange w:id="1135" w:author="Vijay Dhanasekaran" w:date="2018-04-21T17:20:00Z">
            <w:rPr>
              <w:noProof/>
            </w:rPr>
          </w:rPrChange>
        </w:rPr>
        <w:t>51.</w:t>
      </w:r>
      <w:r w:rsidRPr="002E7E25">
        <w:rPr>
          <w:rFonts w:ascii="Arial" w:hAnsi="Arial" w:cs="Arial"/>
          <w:noProof/>
          <w:sz w:val="22"/>
          <w:szCs w:val="22"/>
          <w:rPrChange w:id="1136" w:author="Vijay Dhanasekaran" w:date="2018-04-21T17:20:00Z">
            <w:rPr>
              <w:noProof/>
            </w:rPr>
          </w:rPrChange>
        </w:rPr>
        <w:tab/>
        <w:t xml:space="preserve">Wang, X., D. Ma, X. Huang, L. Li, D. Li, Y. Zhao, L. Qiu, Y. Pan, J. Chen, J. Xi, X. Shan, and Q. Sun. 2017. Complete genome analysis of dengue virus type 3 isolated from the 2013 dengue outbreak in Yunnan, China. </w:t>
      </w:r>
      <w:r w:rsidRPr="002E7E25">
        <w:rPr>
          <w:rFonts w:ascii="Arial" w:hAnsi="Arial" w:cs="Arial"/>
          <w:i/>
          <w:noProof/>
          <w:sz w:val="22"/>
          <w:szCs w:val="22"/>
          <w:rPrChange w:id="1137" w:author="Vijay Dhanasekaran" w:date="2018-04-21T17:20:00Z">
            <w:rPr>
              <w:i/>
              <w:noProof/>
            </w:rPr>
          </w:rPrChange>
        </w:rPr>
        <w:t xml:space="preserve">Virus Res </w:t>
      </w:r>
      <w:r w:rsidRPr="002E7E25">
        <w:rPr>
          <w:rFonts w:ascii="Arial" w:hAnsi="Arial" w:cs="Arial"/>
          <w:noProof/>
          <w:sz w:val="22"/>
          <w:szCs w:val="22"/>
          <w:rPrChange w:id="1138" w:author="Vijay Dhanasekaran" w:date="2018-04-21T17:20:00Z">
            <w:rPr>
              <w:noProof/>
            </w:rPr>
          </w:rPrChange>
        </w:rPr>
        <w:t>238: 164-170.</w:t>
      </w:r>
    </w:p>
    <w:p w14:paraId="134983E8" w14:textId="77777777" w:rsidR="001E4940" w:rsidRPr="002E7E25" w:rsidRDefault="001E4940">
      <w:pPr>
        <w:spacing w:line="360" w:lineRule="auto"/>
        <w:jc w:val="both"/>
        <w:rPr>
          <w:rFonts w:ascii="Arial" w:hAnsi="Arial" w:cs="Arial"/>
          <w:noProof/>
          <w:sz w:val="22"/>
          <w:szCs w:val="22"/>
          <w:rPrChange w:id="1139" w:author="Vijay Dhanasekaran" w:date="2018-04-21T17:20:00Z">
            <w:rPr>
              <w:noProof/>
            </w:rPr>
          </w:rPrChange>
        </w:rPr>
        <w:pPrChange w:id="1140" w:author="Vijay Dhanasekaran" w:date="2018-04-21T17:21:00Z">
          <w:pPr>
            <w:pStyle w:val="EndNoteBibliography"/>
            <w:ind w:left="720" w:hanging="720"/>
          </w:pPr>
        </w:pPrChange>
      </w:pPr>
      <w:r w:rsidRPr="002E7E25">
        <w:rPr>
          <w:rFonts w:ascii="Arial" w:hAnsi="Arial" w:cs="Arial"/>
          <w:noProof/>
          <w:sz w:val="22"/>
          <w:szCs w:val="22"/>
          <w:rPrChange w:id="1141" w:author="Vijay Dhanasekaran" w:date="2018-04-21T17:20:00Z">
            <w:rPr>
              <w:noProof/>
            </w:rPr>
          </w:rPrChange>
        </w:rPr>
        <w:t>52.</w:t>
      </w:r>
      <w:r w:rsidRPr="002E7E25">
        <w:rPr>
          <w:rFonts w:ascii="Arial" w:hAnsi="Arial" w:cs="Arial"/>
          <w:noProof/>
          <w:sz w:val="22"/>
          <w:szCs w:val="22"/>
          <w:rPrChange w:id="1142" w:author="Vijay Dhanasekaran" w:date="2018-04-21T17:20:00Z">
            <w:rPr>
              <w:noProof/>
            </w:rPr>
          </w:rPrChange>
        </w:rPr>
        <w:tab/>
        <w:t xml:space="preserve">Weaver, S. C., and N. Vasilakis. 2009. Molecular evolution of dengue viruses: contributions of phylogenetics to understanding the history and epidemiology of the preeminent arboviral disease. </w:t>
      </w:r>
      <w:r w:rsidRPr="002E7E25">
        <w:rPr>
          <w:rFonts w:ascii="Arial" w:hAnsi="Arial" w:cs="Arial"/>
          <w:i/>
          <w:noProof/>
          <w:sz w:val="22"/>
          <w:szCs w:val="22"/>
          <w:rPrChange w:id="1143" w:author="Vijay Dhanasekaran" w:date="2018-04-21T17:20:00Z">
            <w:rPr>
              <w:i/>
              <w:noProof/>
            </w:rPr>
          </w:rPrChange>
        </w:rPr>
        <w:t xml:space="preserve">Infect Genet Evol </w:t>
      </w:r>
      <w:r w:rsidRPr="002E7E25">
        <w:rPr>
          <w:rFonts w:ascii="Arial" w:hAnsi="Arial" w:cs="Arial"/>
          <w:noProof/>
          <w:sz w:val="22"/>
          <w:szCs w:val="22"/>
          <w:rPrChange w:id="1144" w:author="Vijay Dhanasekaran" w:date="2018-04-21T17:20:00Z">
            <w:rPr>
              <w:noProof/>
            </w:rPr>
          </w:rPrChange>
        </w:rPr>
        <w:t>9: 523-540.</w:t>
      </w:r>
    </w:p>
    <w:p w14:paraId="36A3D633" w14:textId="77777777" w:rsidR="001E4940" w:rsidRPr="002E7E25" w:rsidRDefault="001E4940">
      <w:pPr>
        <w:spacing w:line="360" w:lineRule="auto"/>
        <w:jc w:val="both"/>
        <w:rPr>
          <w:rFonts w:ascii="Arial" w:hAnsi="Arial" w:cs="Arial"/>
          <w:noProof/>
          <w:sz w:val="22"/>
          <w:szCs w:val="22"/>
          <w:rPrChange w:id="1145" w:author="Vijay Dhanasekaran" w:date="2018-04-21T17:20:00Z">
            <w:rPr>
              <w:noProof/>
            </w:rPr>
          </w:rPrChange>
        </w:rPr>
        <w:pPrChange w:id="1146" w:author="Vijay Dhanasekaran" w:date="2018-04-21T17:21:00Z">
          <w:pPr>
            <w:pStyle w:val="EndNoteBibliography"/>
            <w:ind w:left="720" w:hanging="720"/>
          </w:pPr>
        </w:pPrChange>
      </w:pPr>
      <w:r w:rsidRPr="002E7E25">
        <w:rPr>
          <w:rFonts w:ascii="Arial" w:hAnsi="Arial" w:cs="Arial"/>
          <w:noProof/>
          <w:sz w:val="22"/>
          <w:szCs w:val="22"/>
          <w:rPrChange w:id="1147" w:author="Vijay Dhanasekaran" w:date="2018-04-21T17:20:00Z">
            <w:rPr>
              <w:noProof/>
            </w:rPr>
          </w:rPrChange>
        </w:rPr>
        <w:t>53.</w:t>
      </w:r>
      <w:r w:rsidRPr="002E7E25">
        <w:rPr>
          <w:rFonts w:ascii="Arial" w:hAnsi="Arial" w:cs="Arial"/>
          <w:noProof/>
          <w:sz w:val="22"/>
          <w:szCs w:val="22"/>
          <w:rPrChange w:id="1148" w:author="Vijay Dhanasekaran" w:date="2018-04-21T17:20:00Z">
            <w:rPr>
              <w:noProof/>
            </w:rPr>
          </w:rPrChange>
        </w:rPr>
        <w:tab/>
        <w:t xml:space="preserve">Drummond, A. J., M. A. Suchard, D. Xie, and A. Rambaut. 2012. Bayesian phylogenetics with BEAUti and the BEAST 1.7. </w:t>
      </w:r>
      <w:r w:rsidRPr="002E7E25">
        <w:rPr>
          <w:rFonts w:ascii="Arial" w:hAnsi="Arial" w:cs="Arial"/>
          <w:i/>
          <w:noProof/>
          <w:sz w:val="22"/>
          <w:szCs w:val="22"/>
          <w:rPrChange w:id="1149" w:author="Vijay Dhanasekaran" w:date="2018-04-21T17:20:00Z">
            <w:rPr>
              <w:i/>
              <w:noProof/>
            </w:rPr>
          </w:rPrChange>
        </w:rPr>
        <w:t xml:space="preserve">Mol Biol Evol </w:t>
      </w:r>
      <w:r w:rsidRPr="002E7E25">
        <w:rPr>
          <w:rFonts w:ascii="Arial" w:hAnsi="Arial" w:cs="Arial"/>
          <w:noProof/>
          <w:sz w:val="22"/>
          <w:szCs w:val="22"/>
          <w:rPrChange w:id="1150" w:author="Vijay Dhanasekaran" w:date="2018-04-21T17:20:00Z">
            <w:rPr>
              <w:noProof/>
            </w:rPr>
          </w:rPrChange>
        </w:rPr>
        <w:t>29: 1969-1973.</w:t>
      </w:r>
    </w:p>
    <w:p w14:paraId="7DFC40B1" w14:textId="77777777" w:rsidR="001E4940" w:rsidRPr="002E7E25" w:rsidRDefault="001E4940">
      <w:pPr>
        <w:spacing w:line="360" w:lineRule="auto"/>
        <w:jc w:val="both"/>
        <w:rPr>
          <w:rFonts w:ascii="Arial" w:hAnsi="Arial" w:cs="Arial"/>
          <w:noProof/>
          <w:sz w:val="22"/>
          <w:szCs w:val="22"/>
          <w:rPrChange w:id="1151" w:author="Vijay Dhanasekaran" w:date="2018-04-21T17:20:00Z">
            <w:rPr>
              <w:noProof/>
            </w:rPr>
          </w:rPrChange>
        </w:rPr>
        <w:pPrChange w:id="1152" w:author="Vijay Dhanasekaran" w:date="2018-04-21T17:21:00Z">
          <w:pPr>
            <w:pStyle w:val="EndNoteBibliography"/>
            <w:ind w:left="720" w:hanging="720"/>
          </w:pPr>
        </w:pPrChange>
      </w:pPr>
      <w:r w:rsidRPr="002E7E25">
        <w:rPr>
          <w:rFonts w:ascii="Arial" w:hAnsi="Arial" w:cs="Arial"/>
          <w:noProof/>
          <w:sz w:val="22"/>
          <w:szCs w:val="22"/>
          <w:rPrChange w:id="1153" w:author="Vijay Dhanasekaran" w:date="2018-04-21T17:20:00Z">
            <w:rPr>
              <w:noProof/>
            </w:rPr>
          </w:rPrChange>
        </w:rPr>
        <w:t>54.</w:t>
      </w:r>
      <w:r w:rsidRPr="002E7E25">
        <w:rPr>
          <w:rFonts w:ascii="Arial" w:hAnsi="Arial" w:cs="Arial"/>
          <w:noProof/>
          <w:sz w:val="22"/>
          <w:szCs w:val="22"/>
          <w:rPrChange w:id="1154" w:author="Vijay Dhanasekaran" w:date="2018-04-21T17:20:00Z">
            <w:rPr>
              <w:noProof/>
            </w:rPr>
          </w:rPrChange>
        </w:rPr>
        <w:tab/>
        <w:t xml:space="preserve">Villabona-Arenas, C. J., and P. M. Zanotto. 2013. Worldwide spread of Dengue virus type 1. </w:t>
      </w:r>
      <w:r w:rsidRPr="002E7E25">
        <w:rPr>
          <w:rFonts w:ascii="Arial" w:hAnsi="Arial" w:cs="Arial"/>
          <w:i/>
          <w:noProof/>
          <w:sz w:val="22"/>
          <w:szCs w:val="22"/>
          <w:rPrChange w:id="1155" w:author="Vijay Dhanasekaran" w:date="2018-04-21T17:20:00Z">
            <w:rPr>
              <w:i/>
              <w:noProof/>
            </w:rPr>
          </w:rPrChange>
        </w:rPr>
        <w:t xml:space="preserve">PLoS One </w:t>
      </w:r>
      <w:r w:rsidRPr="002E7E25">
        <w:rPr>
          <w:rFonts w:ascii="Arial" w:hAnsi="Arial" w:cs="Arial"/>
          <w:noProof/>
          <w:sz w:val="22"/>
          <w:szCs w:val="22"/>
          <w:rPrChange w:id="1156" w:author="Vijay Dhanasekaran" w:date="2018-04-21T17:20:00Z">
            <w:rPr>
              <w:noProof/>
            </w:rPr>
          </w:rPrChange>
        </w:rPr>
        <w:t>8: e62649.</w:t>
      </w:r>
    </w:p>
    <w:p w14:paraId="247E3C24" w14:textId="77777777" w:rsidR="001E4940" w:rsidRPr="002E7E25" w:rsidRDefault="001E4940">
      <w:pPr>
        <w:spacing w:line="360" w:lineRule="auto"/>
        <w:jc w:val="both"/>
        <w:rPr>
          <w:rFonts w:ascii="Arial" w:hAnsi="Arial" w:cs="Arial"/>
          <w:noProof/>
          <w:sz w:val="22"/>
          <w:szCs w:val="22"/>
          <w:rPrChange w:id="1157" w:author="Vijay Dhanasekaran" w:date="2018-04-21T17:20:00Z">
            <w:rPr>
              <w:noProof/>
            </w:rPr>
          </w:rPrChange>
        </w:rPr>
        <w:pPrChange w:id="1158" w:author="Vijay Dhanasekaran" w:date="2018-04-21T17:21:00Z">
          <w:pPr>
            <w:pStyle w:val="EndNoteBibliography"/>
            <w:ind w:left="720" w:hanging="720"/>
          </w:pPr>
        </w:pPrChange>
      </w:pPr>
      <w:r w:rsidRPr="002E7E25">
        <w:rPr>
          <w:rFonts w:ascii="Arial" w:hAnsi="Arial" w:cs="Arial"/>
          <w:noProof/>
          <w:sz w:val="22"/>
          <w:szCs w:val="22"/>
          <w:rPrChange w:id="1159" w:author="Vijay Dhanasekaran" w:date="2018-04-21T17:20:00Z">
            <w:rPr>
              <w:noProof/>
            </w:rPr>
          </w:rPrChange>
        </w:rPr>
        <w:t>55.</w:t>
      </w:r>
      <w:r w:rsidRPr="002E7E25">
        <w:rPr>
          <w:rFonts w:ascii="Arial" w:hAnsi="Arial" w:cs="Arial"/>
          <w:noProof/>
          <w:sz w:val="22"/>
          <w:szCs w:val="22"/>
          <w:rPrChange w:id="1160" w:author="Vijay Dhanasekaran" w:date="2018-04-21T17:20:00Z">
            <w:rPr>
              <w:noProof/>
            </w:rPr>
          </w:rPrChange>
        </w:rPr>
        <w:tab/>
        <w:t xml:space="preserve">Sittivicharpinyo, T., P. Wonnapinij, and W. Surat. 2017. Phylogenetic analyses of DENV-3 isolated from field-caught mosquitoes in Thailand. </w:t>
      </w:r>
      <w:r w:rsidRPr="002E7E25">
        <w:rPr>
          <w:rFonts w:ascii="Arial" w:hAnsi="Arial" w:cs="Arial"/>
          <w:i/>
          <w:noProof/>
          <w:sz w:val="22"/>
          <w:szCs w:val="22"/>
          <w:rPrChange w:id="1161" w:author="Vijay Dhanasekaran" w:date="2018-04-21T17:20:00Z">
            <w:rPr>
              <w:i/>
              <w:noProof/>
            </w:rPr>
          </w:rPrChange>
        </w:rPr>
        <w:t xml:space="preserve">Virus Res </w:t>
      </w:r>
      <w:r w:rsidRPr="002E7E25">
        <w:rPr>
          <w:rFonts w:ascii="Arial" w:hAnsi="Arial" w:cs="Arial"/>
          <w:noProof/>
          <w:sz w:val="22"/>
          <w:szCs w:val="22"/>
          <w:rPrChange w:id="1162" w:author="Vijay Dhanasekaran" w:date="2018-04-21T17:20:00Z">
            <w:rPr>
              <w:noProof/>
            </w:rPr>
          </w:rPrChange>
        </w:rPr>
        <w:t>244: 27-35.</w:t>
      </w:r>
    </w:p>
    <w:p w14:paraId="71396D89" w14:textId="77777777" w:rsidR="001E4940" w:rsidRPr="002E7E25" w:rsidRDefault="001E4940">
      <w:pPr>
        <w:spacing w:line="360" w:lineRule="auto"/>
        <w:jc w:val="both"/>
        <w:rPr>
          <w:rFonts w:ascii="Arial" w:hAnsi="Arial" w:cs="Arial"/>
          <w:noProof/>
          <w:sz w:val="22"/>
          <w:szCs w:val="22"/>
          <w:rPrChange w:id="1163" w:author="Vijay Dhanasekaran" w:date="2018-04-21T17:20:00Z">
            <w:rPr>
              <w:noProof/>
            </w:rPr>
          </w:rPrChange>
        </w:rPr>
        <w:pPrChange w:id="1164" w:author="Vijay Dhanasekaran" w:date="2018-04-21T17:21:00Z">
          <w:pPr>
            <w:pStyle w:val="EndNoteBibliography"/>
            <w:ind w:left="720" w:hanging="720"/>
          </w:pPr>
        </w:pPrChange>
      </w:pPr>
      <w:r w:rsidRPr="002E7E25">
        <w:rPr>
          <w:rFonts w:ascii="Arial" w:hAnsi="Arial" w:cs="Arial"/>
          <w:noProof/>
          <w:sz w:val="22"/>
          <w:szCs w:val="22"/>
          <w:rPrChange w:id="1165" w:author="Vijay Dhanasekaran" w:date="2018-04-21T17:20:00Z">
            <w:rPr>
              <w:noProof/>
            </w:rPr>
          </w:rPrChange>
        </w:rPr>
        <w:t>56.</w:t>
      </w:r>
      <w:r w:rsidRPr="002E7E25">
        <w:rPr>
          <w:rFonts w:ascii="Arial" w:hAnsi="Arial" w:cs="Arial"/>
          <w:noProof/>
          <w:sz w:val="22"/>
          <w:szCs w:val="22"/>
          <w:rPrChange w:id="1166" w:author="Vijay Dhanasekaran" w:date="2018-04-21T17:20:00Z">
            <w:rPr>
              <w:noProof/>
            </w:rPr>
          </w:rPrChange>
        </w:rPr>
        <w:tab/>
        <w:t xml:space="preserve">Sasmono, R. T., I. Wahid, H. Trimarsanto, B. Yohan, S. Wahyuni, M. Hertanto, I. Yusuf, H. Mubin, I. J. Ganda, R. Latief, P. J. Bifani, P. Y. Shi, and M. J. Schreiber. 2015. Genomic analysis and growth characteristic of dengue viruses from Makassar, Indonesia. </w:t>
      </w:r>
      <w:r w:rsidRPr="002E7E25">
        <w:rPr>
          <w:rFonts w:ascii="Arial" w:hAnsi="Arial" w:cs="Arial"/>
          <w:i/>
          <w:noProof/>
          <w:sz w:val="22"/>
          <w:szCs w:val="22"/>
          <w:rPrChange w:id="1167" w:author="Vijay Dhanasekaran" w:date="2018-04-21T17:20:00Z">
            <w:rPr>
              <w:i/>
              <w:noProof/>
            </w:rPr>
          </w:rPrChange>
        </w:rPr>
        <w:t xml:space="preserve">Infect Genet Evol </w:t>
      </w:r>
      <w:r w:rsidRPr="002E7E25">
        <w:rPr>
          <w:rFonts w:ascii="Arial" w:hAnsi="Arial" w:cs="Arial"/>
          <w:noProof/>
          <w:sz w:val="22"/>
          <w:szCs w:val="22"/>
          <w:rPrChange w:id="1168" w:author="Vijay Dhanasekaran" w:date="2018-04-21T17:20:00Z">
            <w:rPr>
              <w:noProof/>
            </w:rPr>
          </w:rPrChange>
        </w:rPr>
        <w:t>32: 165-177.</w:t>
      </w:r>
    </w:p>
    <w:p w14:paraId="3689BBD9" w14:textId="77777777" w:rsidR="001E4940" w:rsidRPr="002E7E25" w:rsidRDefault="001E4940">
      <w:pPr>
        <w:spacing w:line="360" w:lineRule="auto"/>
        <w:jc w:val="both"/>
        <w:rPr>
          <w:rFonts w:ascii="Arial" w:hAnsi="Arial" w:cs="Arial"/>
          <w:noProof/>
          <w:sz w:val="22"/>
          <w:szCs w:val="22"/>
          <w:rPrChange w:id="1169" w:author="Vijay Dhanasekaran" w:date="2018-04-21T17:20:00Z">
            <w:rPr>
              <w:noProof/>
            </w:rPr>
          </w:rPrChange>
        </w:rPr>
        <w:pPrChange w:id="1170" w:author="Vijay Dhanasekaran" w:date="2018-04-21T17:21:00Z">
          <w:pPr>
            <w:pStyle w:val="EndNoteBibliography"/>
            <w:ind w:left="720" w:hanging="720"/>
          </w:pPr>
        </w:pPrChange>
      </w:pPr>
      <w:r w:rsidRPr="002E7E25">
        <w:rPr>
          <w:rFonts w:ascii="Arial" w:hAnsi="Arial" w:cs="Arial"/>
          <w:noProof/>
          <w:sz w:val="22"/>
          <w:szCs w:val="22"/>
          <w:rPrChange w:id="1171" w:author="Vijay Dhanasekaran" w:date="2018-04-21T17:20:00Z">
            <w:rPr>
              <w:noProof/>
            </w:rPr>
          </w:rPrChange>
        </w:rPr>
        <w:t>57.</w:t>
      </w:r>
      <w:r w:rsidRPr="002E7E25">
        <w:rPr>
          <w:rFonts w:ascii="Arial" w:hAnsi="Arial" w:cs="Arial"/>
          <w:noProof/>
          <w:sz w:val="22"/>
          <w:szCs w:val="22"/>
          <w:rPrChange w:id="1172" w:author="Vijay Dhanasekaran" w:date="2018-04-21T17:20:00Z">
            <w:rPr>
              <w:noProof/>
            </w:rPr>
          </w:rPrChange>
        </w:rPr>
        <w:tab/>
        <w:t xml:space="preserve">Costa, R. L., C. M. Voloch, and C. G. Schrago. 2012. Comparative evolutionary epidemiology of dengue virus serotypes. </w:t>
      </w:r>
      <w:r w:rsidRPr="002E7E25">
        <w:rPr>
          <w:rFonts w:ascii="Arial" w:hAnsi="Arial" w:cs="Arial"/>
          <w:i/>
          <w:noProof/>
          <w:sz w:val="22"/>
          <w:szCs w:val="22"/>
          <w:rPrChange w:id="1173" w:author="Vijay Dhanasekaran" w:date="2018-04-21T17:20:00Z">
            <w:rPr>
              <w:i/>
              <w:noProof/>
            </w:rPr>
          </w:rPrChange>
        </w:rPr>
        <w:t xml:space="preserve">Infect Genet Evol </w:t>
      </w:r>
      <w:r w:rsidRPr="002E7E25">
        <w:rPr>
          <w:rFonts w:ascii="Arial" w:hAnsi="Arial" w:cs="Arial"/>
          <w:noProof/>
          <w:sz w:val="22"/>
          <w:szCs w:val="22"/>
          <w:rPrChange w:id="1174" w:author="Vijay Dhanasekaran" w:date="2018-04-21T17:20:00Z">
            <w:rPr>
              <w:noProof/>
            </w:rPr>
          </w:rPrChange>
        </w:rPr>
        <w:t>12: 309-314.</w:t>
      </w:r>
    </w:p>
    <w:p w14:paraId="5FCF0993" w14:textId="77777777" w:rsidR="001E4940" w:rsidRPr="002E7E25" w:rsidRDefault="001E4940">
      <w:pPr>
        <w:spacing w:line="360" w:lineRule="auto"/>
        <w:jc w:val="both"/>
        <w:rPr>
          <w:rFonts w:ascii="Arial" w:hAnsi="Arial" w:cs="Arial"/>
          <w:noProof/>
          <w:sz w:val="22"/>
          <w:szCs w:val="22"/>
          <w:rPrChange w:id="1175" w:author="Vijay Dhanasekaran" w:date="2018-04-21T17:20:00Z">
            <w:rPr>
              <w:noProof/>
            </w:rPr>
          </w:rPrChange>
        </w:rPr>
        <w:pPrChange w:id="1176" w:author="Vijay Dhanasekaran" w:date="2018-04-21T17:21:00Z">
          <w:pPr>
            <w:pStyle w:val="EndNoteBibliography"/>
            <w:ind w:left="720" w:hanging="720"/>
          </w:pPr>
        </w:pPrChange>
      </w:pPr>
      <w:r w:rsidRPr="002E7E25">
        <w:rPr>
          <w:rFonts w:ascii="Arial" w:hAnsi="Arial" w:cs="Arial"/>
          <w:noProof/>
          <w:sz w:val="22"/>
          <w:szCs w:val="22"/>
          <w:rPrChange w:id="1177" w:author="Vijay Dhanasekaran" w:date="2018-04-21T17:20:00Z">
            <w:rPr>
              <w:noProof/>
            </w:rPr>
          </w:rPrChange>
        </w:rPr>
        <w:lastRenderedPageBreak/>
        <w:t>58.</w:t>
      </w:r>
      <w:r w:rsidRPr="002E7E25">
        <w:rPr>
          <w:rFonts w:ascii="Arial" w:hAnsi="Arial" w:cs="Arial"/>
          <w:noProof/>
          <w:sz w:val="22"/>
          <w:szCs w:val="22"/>
          <w:rPrChange w:id="1178" w:author="Vijay Dhanasekaran" w:date="2018-04-21T17:20:00Z">
            <w:rPr>
              <w:noProof/>
            </w:rPr>
          </w:rPrChange>
        </w:rPr>
        <w:tab/>
        <w:t xml:space="preserve">Arafa, A., I. El-Masry, S. Kholosy, M. K. Hassan, G. Dauphin, J. Lubroth, and Y. J. Makonnen. 2016. Phylodynamics of avian influenza clade 2.2.1 H5N1 viruses in Egypt. </w:t>
      </w:r>
      <w:r w:rsidRPr="002E7E25">
        <w:rPr>
          <w:rFonts w:ascii="Arial" w:hAnsi="Arial" w:cs="Arial"/>
          <w:i/>
          <w:noProof/>
          <w:sz w:val="22"/>
          <w:szCs w:val="22"/>
          <w:rPrChange w:id="1179" w:author="Vijay Dhanasekaran" w:date="2018-04-21T17:20:00Z">
            <w:rPr>
              <w:i/>
              <w:noProof/>
            </w:rPr>
          </w:rPrChange>
        </w:rPr>
        <w:t xml:space="preserve">Virol J </w:t>
      </w:r>
      <w:r w:rsidRPr="002E7E25">
        <w:rPr>
          <w:rFonts w:ascii="Arial" w:hAnsi="Arial" w:cs="Arial"/>
          <w:noProof/>
          <w:sz w:val="22"/>
          <w:szCs w:val="22"/>
          <w:rPrChange w:id="1180" w:author="Vijay Dhanasekaran" w:date="2018-04-21T17:20:00Z">
            <w:rPr>
              <w:noProof/>
            </w:rPr>
          </w:rPrChange>
        </w:rPr>
        <w:t>13: 49.</w:t>
      </w:r>
    </w:p>
    <w:p w14:paraId="7206DFE7" w14:textId="77777777" w:rsidR="001E4940" w:rsidRPr="002E7E25" w:rsidRDefault="001E4940">
      <w:pPr>
        <w:spacing w:line="360" w:lineRule="auto"/>
        <w:jc w:val="both"/>
        <w:rPr>
          <w:rFonts w:ascii="Arial" w:hAnsi="Arial" w:cs="Arial"/>
          <w:noProof/>
          <w:sz w:val="22"/>
          <w:szCs w:val="22"/>
          <w:rPrChange w:id="1181" w:author="Vijay Dhanasekaran" w:date="2018-04-21T17:20:00Z">
            <w:rPr>
              <w:noProof/>
            </w:rPr>
          </w:rPrChange>
        </w:rPr>
        <w:pPrChange w:id="1182" w:author="Vijay Dhanasekaran" w:date="2018-04-21T17:21:00Z">
          <w:pPr>
            <w:pStyle w:val="EndNoteBibliography"/>
            <w:ind w:left="720" w:hanging="720"/>
          </w:pPr>
        </w:pPrChange>
      </w:pPr>
      <w:r w:rsidRPr="002E7E25">
        <w:rPr>
          <w:rFonts w:ascii="Arial" w:hAnsi="Arial" w:cs="Arial"/>
          <w:noProof/>
          <w:sz w:val="22"/>
          <w:szCs w:val="22"/>
          <w:rPrChange w:id="1183" w:author="Vijay Dhanasekaran" w:date="2018-04-21T17:20:00Z">
            <w:rPr>
              <w:noProof/>
            </w:rPr>
          </w:rPrChange>
        </w:rPr>
        <w:t>59.</w:t>
      </w:r>
      <w:r w:rsidRPr="002E7E25">
        <w:rPr>
          <w:rFonts w:ascii="Arial" w:hAnsi="Arial" w:cs="Arial"/>
          <w:noProof/>
          <w:sz w:val="22"/>
          <w:szCs w:val="22"/>
          <w:rPrChange w:id="1184" w:author="Vijay Dhanasekaran" w:date="2018-04-21T17:20:00Z">
            <w:rPr>
              <w:noProof/>
            </w:rPr>
          </w:rPrChange>
        </w:rPr>
        <w:tab/>
        <w:t xml:space="preserve">Singh, J., C. S. Mukhopadhyay, J. S. Arora, and S. Kaur. 2015. Biocomputational characterization and evolutionary analysis of bubaline dicer1 enzyme. </w:t>
      </w:r>
      <w:r w:rsidRPr="002E7E25">
        <w:rPr>
          <w:rFonts w:ascii="Arial" w:hAnsi="Arial" w:cs="Arial"/>
          <w:i/>
          <w:noProof/>
          <w:sz w:val="22"/>
          <w:szCs w:val="22"/>
          <w:rPrChange w:id="1185" w:author="Vijay Dhanasekaran" w:date="2018-04-21T17:20:00Z">
            <w:rPr>
              <w:i/>
              <w:noProof/>
            </w:rPr>
          </w:rPrChange>
        </w:rPr>
        <w:t xml:space="preserve">Asian-Australas J Anim Sci </w:t>
      </w:r>
      <w:r w:rsidRPr="002E7E25">
        <w:rPr>
          <w:rFonts w:ascii="Arial" w:hAnsi="Arial" w:cs="Arial"/>
          <w:noProof/>
          <w:sz w:val="22"/>
          <w:szCs w:val="22"/>
          <w:rPrChange w:id="1186" w:author="Vijay Dhanasekaran" w:date="2018-04-21T17:20:00Z">
            <w:rPr>
              <w:noProof/>
            </w:rPr>
          </w:rPrChange>
        </w:rPr>
        <w:t>28: 876-887.</w:t>
      </w:r>
    </w:p>
    <w:p w14:paraId="39E892FA" w14:textId="77777777" w:rsidR="001E4940" w:rsidRPr="002E7E25" w:rsidRDefault="001E4940">
      <w:pPr>
        <w:spacing w:line="360" w:lineRule="auto"/>
        <w:jc w:val="both"/>
        <w:rPr>
          <w:rFonts w:ascii="Arial" w:hAnsi="Arial" w:cs="Arial"/>
          <w:noProof/>
          <w:sz w:val="22"/>
          <w:szCs w:val="22"/>
          <w:rPrChange w:id="1187" w:author="Vijay Dhanasekaran" w:date="2018-04-21T17:20:00Z">
            <w:rPr>
              <w:noProof/>
            </w:rPr>
          </w:rPrChange>
        </w:rPr>
        <w:pPrChange w:id="1188" w:author="Vijay Dhanasekaran" w:date="2018-04-21T17:21:00Z">
          <w:pPr>
            <w:pStyle w:val="EndNoteBibliography"/>
            <w:ind w:left="720" w:hanging="720"/>
          </w:pPr>
        </w:pPrChange>
      </w:pPr>
      <w:r w:rsidRPr="002E7E25">
        <w:rPr>
          <w:rFonts w:ascii="Arial" w:hAnsi="Arial" w:cs="Arial"/>
          <w:noProof/>
          <w:sz w:val="22"/>
          <w:szCs w:val="22"/>
          <w:rPrChange w:id="1189" w:author="Vijay Dhanasekaran" w:date="2018-04-21T17:20:00Z">
            <w:rPr>
              <w:noProof/>
            </w:rPr>
          </w:rPrChange>
        </w:rPr>
        <w:t>60.</w:t>
      </w:r>
      <w:r w:rsidRPr="002E7E25">
        <w:rPr>
          <w:rFonts w:ascii="Arial" w:hAnsi="Arial" w:cs="Arial"/>
          <w:noProof/>
          <w:sz w:val="22"/>
          <w:szCs w:val="22"/>
          <w:rPrChange w:id="1190" w:author="Vijay Dhanasekaran" w:date="2018-04-21T17:20:00Z">
            <w:rPr>
              <w:noProof/>
            </w:rPr>
          </w:rPrChange>
        </w:rPr>
        <w:tab/>
        <w:t xml:space="preserve">Martin, E., M. Chirivella, J. K. G. Co, G. A. Santiago, D. J. Gubler, J. L. Munoz-Jordan, and S. N. Bennett. 2016. Insights into the molecular evolution of Dengue virus type 4 in Puerto Rico over two decades of emergence. </w:t>
      </w:r>
      <w:r w:rsidRPr="002E7E25">
        <w:rPr>
          <w:rFonts w:ascii="Arial" w:hAnsi="Arial" w:cs="Arial"/>
          <w:i/>
          <w:noProof/>
          <w:sz w:val="22"/>
          <w:szCs w:val="22"/>
          <w:rPrChange w:id="1191" w:author="Vijay Dhanasekaran" w:date="2018-04-21T17:20:00Z">
            <w:rPr>
              <w:i/>
              <w:noProof/>
            </w:rPr>
          </w:rPrChange>
        </w:rPr>
        <w:t xml:space="preserve">Virus Res </w:t>
      </w:r>
      <w:r w:rsidRPr="002E7E25">
        <w:rPr>
          <w:rFonts w:ascii="Arial" w:hAnsi="Arial" w:cs="Arial"/>
          <w:noProof/>
          <w:sz w:val="22"/>
          <w:szCs w:val="22"/>
          <w:rPrChange w:id="1192" w:author="Vijay Dhanasekaran" w:date="2018-04-21T17:20:00Z">
            <w:rPr>
              <w:noProof/>
            </w:rPr>
          </w:rPrChange>
        </w:rPr>
        <w:t>213: 23-31.</w:t>
      </w:r>
    </w:p>
    <w:p w14:paraId="248A6DC7" w14:textId="0DC5B9FE" w:rsidR="00385DA5" w:rsidRPr="002E7E25" w:rsidRDefault="00F45395" w:rsidP="002E7E25">
      <w:pPr>
        <w:spacing w:line="360" w:lineRule="auto"/>
        <w:jc w:val="both"/>
        <w:rPr>
          <w:rFonts w:ascii="Arial" w:hAnsi="Arial" w:cs="Arial"/>
          <w:sz w:val="22"/>
          <w:szCs w:val="22"/>
        </w:rPr>
      </w:pPr>
      <w:r w:rsidRPr="007C6536">
        <w:rPr>
          <w:rFonts w:ascii="Arial" w:hAnsi="Arial" w:cs="Arial"/>
          <w:sz w:val="22"/>
          <w:szCs w:val="22"/>
        </w:rPr>
        <w:fldChar w:fldCharType="end"/>
      </w:r>
    </w:p>
    <w:sectPr w:rsidR="00385DA5" w:rsidRPr="002E7E25" w:rsidSect="0048284A">
      <w:pgSz w:w="11900" w:h="16840"/>
      <w:pgMar w:top="1985" w:right="1440" w:bottom="1985" w:left="1440" w:header="709" w:footer="709" w:gutter="0"/>
      <w:cols w:space="708"/>
      <w:docGrid w:linePitch="360"/>
      <w:sectPrChange w:id="1193" w:author="Vijay Dhanasekaran" w:date="2018-04-22T10:10:00Z">
        <w:sectPr w:rsidR="00385DA5" w:rsidRPr="002E7E25" w:rsidSect="0048284A">
          <w:pgMar w:top="1440" w:right="1440" w:bottom="1440" w:left="1440" w:header="709" w:footer="709"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8" w:author="Almaz Bailey" w:date="2018-04-17T15:02:00Z" w:initials="AB">
    <w:p w14:paraId="025124D6" w14:textId="271A0AF0" w:rsidR="005E7A85" w:rsidRDefault="005E7A85">
      <w:pPr>
        <w:pStyle w:val="CommentText"/>
      </w:pPr>
      <w:r>
        <w:rPr>
          <w:rStyle w:val="CommentReference"/>
        </w:rPr>
        <w:annotationRef/>
      </w:r>
      <w:r>
        <w:t xml:space="preserve">Really? </w:t>
      </w:r>
    </w:p>
  </w:comment>
  <w:comment w:id="189" w:author="Vijay Dhanasekaran" w:date="2018-04-17T11:36:00Z" w:initials="VJ">
    <w:p w14:paraId="65869E63" w14:textId="2D8804E3" w:rsidR="005E7A85" w:rsidRDefault="005E7A85">
      <w:pPr>
        <w:pStyle w:val="CommentText"/>
      </w:pPr>
      <w:r>
        <w:rPr>
          <w:rStyle w:val="CommentReference"/>
        </w:rPr>
        <w:annotationRef/>
      </w:r>
      <w:r>
        <w:t>Revisit after completing Results.</w:t>
      </w:r>
    </w:p>
  </w:comment>
  <w:comment w:id="200" w:author="Almaz Bailey" w:date="2018-04-17T13:42:00Z" w:initials="AB">
    <w:p w14:paraId="470C9B40" w14:textId="03A66864" w:rsidR="005E7A85" w:rsidRDefault="005E7A85">
      <w:pPr>
        <w:pStyle w:val="CommentText"/>
      </w:pPr>
      <w:r>
        <w:rPr>
          <w:rStyle w:val="CommentReference"/>
        </w:rPr>
        <w:annotationRef/>
      </w:r>
      <w:r>
        <w:t>Methods are already before results?</w:t>
      </w:r>
    </w:p>
  </w:comment>
  <w:comment w:id="201" w:author="Vijay Dhanasekaran" w:date="2018-04-17T11:37:00Z" w:initials="VJ">
    <w:p w14:paraId="352C0696" w14:textId="6A351579" w:rsidR="005E7A85" w:rsidRDefault="005E7A85">
      <w:pPr>
        <w:pStyle w:val="CommentText"/>
      </w:pPr>
      <w:r>
        <w:rPr>
          <w:rStyle w:val="CommentReference"/>
        </w:rPr>
        <w:annotationRef/>
      </w:r>
      <w:r>
        <w:rPr>
          <w:rStyle w:val="CommentReference"/>
        </w:rPr>
        <w:t>M</w:t>
      </w:r>
      <w:r>
        <w:t xml:space="preserve">ove methods to the end (before results). </w:t>
      </w:r>
    </w:p>
  </w:comment>
  <w:comment w:id="232" w:author="Almaz Bailey" w:date="2018-04-17T13:43:00Z" w:initials="AB">
    <w:p w14:paraId="743EC8AE" w14:textId="6D6D563C" w:rsidR="005E7A85" w:rsidRDefault="005E7A85">
      <w:pPr>
        <w:pStyle w:val="CommentText"/>
      </w:pPr>
      <w:r>
        <w:rPr>
          <w:rStyle w:val="CommentReference"/>
        </w:rPr>
        <w:annotationRef/>
      </w:r>
      <w:r>
        <w:t>check this</w:t>
      </w:r>
    </w:p>
  </w:comment>
  <w:comment w:id="244" w:author="Vijay Dhanasekaran" w:date="2018-04-17T10:31:00Z" w:initials="VJ">
    <w:p w14:paraId="0E947F12" w14:textId="26B4C747" w:rsidR="005E7A85" w:rsidRDefault="005E7A85">
      <w:pPr>
        <w:pStyle w:val="CommentText"/>
      </w:pPr>
      <w:r>
        <w:rPr>
          <w:rStyle w:val="CommentReference"/>
        </w:rPr>
        <w:annotationRef/>
      </w:r>
      <w:r>
        <w:t xml:space="preserve">Try to incorporate final dataset </w:t>
      </w:r>
      <w:proofErr w:type="gramStart"/>
      <w:r>
        <w:t>sizes  within</w:t>
      </w:r>
      <w:proofErr w:type="gramEnd"/>
      <w:r>
        <w:t xml:space="preserve"> the paragraph. </w:t>
      </w:r>
    </w:p>
  </w:comment>
  <w:comment w:id="247" w:author="Almaz Bailey" w:date="2018-04-16T07:30:00Z" w:initials="AB">
    <w:p w14:paraId="03719F99" w14:textId="77777777" w:rsidR="005E7A85" w:rsidRDefault="005E7A85">
      <w:pPr>
        <w:pStyle w:val="CommentText"/>
      </w:pPr>
      <w:r>
        <w:rPr>
          <w:rStyle w:val="CommentReference"/>
        </w:rPr>
        <w:annotationRef/>
      </w:r>
      <w:r>
        <w:t>Will need to alter the numbers after all of the sequences are fixed</w:t>
      </w:r>
    </w:p>
  </w:comment>
  <w:comment w:id="248" w:author="Vijay Dhanasekaran" w:date="2018-04-17T10:26:00Z" w:initials="VJ">
    <w:p w14:paraId="547402A6" w14:textId="65DCE2B5" w:rsidR="005E7A85" w:rsidRDefault="005E7A85">
      <w:pPr>
        <w:pStyle w:val="CommentText"/>
      </w:pPr>
      <w:r>
        <w:rPr>
          <w:rStyle w:val="CommentReference"/>
        </w:rPr>
        <w:annotationRef/>
      </w:r>
      <w:r>
        <w:t>Also delineate the numbers from Singapore</w:t>
      </w:r>
    </w:p>
    <w:p w14:paraId="03F840DC" w14:textId="77777777" w:rsidR="005E7A85" w:rsidRDefault="005E7A85">
      <w:pPr>
        <w:pStyle w:val="CommentText"/>
      </w:pPr>
    </w:p>
    <w:p w14:paraId="65F21439" w14:textId="12FEC0D3" w:rsidR="005E7A85" w:rsidRDefault="005E7A85">
      <w:pPr>
        <w:pStyle w:val="CommentText"/>
      </w:pPr>
      <w:r>
        <w:t>e.g. 512/1928</w:t>
      </w:r>
    </w:p>
  </w:comment>
  <w:comment w:id="359" w:author="Vijay Dhanasekaran" w:date="2018-04-17T10:38:00Z" w:initials="VJ">
    <w:p w14:paraId="61128DC1" w14:textId="495F8726" w:rsidR="005E7A85" w:rsidRDefault="005E7A85">
      <w:pPr>
        <w:pStyle w:val="CommentText"/>
      </w:pPr>
      <w:r>
        <w:rPr>
          <w:rStyle w:val="CommentReference"/>
        </w:rPr>
        <w:annotationRef/>
      </w:r>
      <w:r>
        <w:t>Include best-fit nucleiotide substitution model in Table 1</w:t>
      </w:r>
    </w:p>
  </w:comment>
  <w:comment w:id="426" w:author="Vijay Dhanasekaran" w:date="2018-04-21T17:37:00Z" w:initials="VJ">
    <w:p w14:paraId="73874A8F" w14:textId="28444AD5" w:rsidR="00E32650" w:rsidRDefault="00E32650">
      <w:pPr>
        <w:pStyle w:val="CommentText"/>
      </w:pPr>
      <w:r>
        <w:rPr>
          <w:rStyle w:val="CommentReference"/>
        </w:rPr>
        <w:annotationRef/>
      </w:r>
    </w:p>
  </w:comment>
  <w:comment w:id="431" w:author="Vijay Dhanasekaran" w:date="2018-04-21T17:11:00Z" w:initials="VJ">
    <w:p w14:paraId="28DD1790" w14:textId="77777777" w:rsidR="00FD0D88" w:rsidRDefault="00FD0D88" w:rsidP="00FD0D88">
      <w:pPr>
        <w:pStyle w:val="CommentText"/>
      </w:pPr>
      <w:r>
        <w:rPr>
          <w:rStyle w:val="CommentReference"/>
        </w:rPr>
        <w:annotationRef/>
      </w:r>
      <w:hyperlink r:id="rId1" w:history="1">
        <w:r w:rsidRPr="00A30CA8">
          <w:rPr>
            <w:rStyle w:val="Hyperlink"/>
          </w:rPr>
          <w:t>https://www.ncbi.nlm.nih.gov/pubmed/17160194</w:t>
        </w:r>
      </w:hyperlink>
    </w:p>
    <w:p w14:paraId="44DDB4FF" w14:textId="77777777" w:rsidR="00FD0D88" w:rsidRDefault="00FD0D88" w:rsidP="00FD0D88">
      <w:pPr>
        <w:pStyle w:val="CommentText"/>
      </w:pPr>
    </w:p>
  </w:comment>
  <w:comment w:id="447" w:author="Vijay Dhanasekaran" w:date="2018-04-21T17:33:00Z" w:initials="VJ">
    <w:p w14:paraId="66C27589" w14:textId="67C3D072" w:rsidR="002C590D" w:rsidRDefault="002C590D">
      <w:pPr>
        <w:pStyle w:val="CommentText"/>
      </w:pPr>
      <w:r>
        <w:rPr>
          <w:rStyle w:val="CommentReference"/>
        </w:rPr>
        <w:annotationRef/>
      </w:r>
    </w:p>
  </w:comment>
  <w:comment w:id="480" w:author="Almaz Bailey" w:date="2018-04-17T14:54:00Z" w:initials="AB">
    <w:p w14:paraId="3E336ED0" w14:textId="77777777" w:rsidR="007923B9" w:rsidRDefault="007923B9" w:rsidP="007923B9">
      <w:pPr>
        <w:pStyle w:val="CommentText"/>
      </w:pPr>
      <w:r>
        <w:rPr>
          <w:rStyle w:val="CommentReference"/>
        </w:rPr>
        <w:annotationRef/>
      </w:r>
      <w:r>
        <w:t>Need to check these numbers, also need to come back when I finish this next round of analysis</w:t>
      </w:r>
    </w:p>
  </w:comment>
  <w:comment w:id="485" w:author="Almaz Bailey" w:date="2018-04-16T07:44:00Z" w:initials="AB">
    <w:p w14:paraId="39046362" w14:textId="77777777" w:rsidR="005E7A85" w:rsidRDefault="005E7A85">
      <w:pPr>
        <w:pStyle w:val="CommentText"/>
      </w:pPr>
      <w:r>
        <w:rPr>
          <w:rStyle w:val="CommentReference"/>
        </w:rPr>
        <w:annotationRef/>
      </w:r>
      <w:r>
        <w:t>Start new results from combined results here</w:t>
      </w:r>
    </w:p>
  </w:comment>
  <w:comment w:id="493" w:author="Almaz Bailey" w:date="2018-04-17T14:54:00Z" w:initials="AB">
    <w:p w14:paraId="42E2DAC9" w14:textId="4902E7D6" w:rsidR="005E7A85" w:rsidRDefault="005E7A85">
      <w:pPr>
        <w:pStyle w:val="CommentText"/>
      </w:pPr>
      <w:r>
        <w:rPr>
          <w:rStyle w:val="CommentReference"/>
        </w:rPr>
        <w:annotationRef/>
      </w:r>
      <w:r>
        <w:t>Need to check these numbers, also need to come back when I finish this next round of analysis</w:t>
      </w:r>
    </w:p>
  </w:comment>
  <w:comment w:id="487" w:author="Almaz Bailey" w:date="2018-04-16T15:35:00Z" w:initials="AB">
    <w:p w14:paraId="78658648" w14:textId="77777777" w:rsidR="005E7A85" w:rsidRDefault="005E7A85">
      <w:pPr>
        <w:pStyle w:val="CommentText"/>
      </w:pPr>
      <w:r>
        <w:rPr>
          <w:rStyle w:val="CommentReference"/>
        </w:rPr>
        <w:annotationRef/>
      </w:r>
      <w:r>
        <w:t>Very condensed…</w:t>
      </w:r>
    </w:p>
  </w:comment>
  <w:comment w:id="504" w:author="Almaz Bailey" w:date="2018-04-16T09:51:00Z" w:initials="AB">
    <w:p w14:paraId="69DD76A2" w14:textId="77777777" w:rsidR="005E7A85" w:rsidRDefault="005E7A85">
      <w:pPr>
        <w:pStyle w:val="CommentText"/>
      </w:pPr>
      <w:r>
        <w:rPr>
          <w:rStyle w:val="CommentReference"/>
        </w:rPr>
        <w:annotationRef/>
      </w:r>
      <w:r>
        <w:t>Need to do this again</w:t>
      </w:r>
    </w:p>
  </w:comment>
  <w:comment w:id="659" w:author="Almaz Bailey" w:date="2018-04-17T13:42:00Z" w:initials="AB">
    <w:p w14:paraId="6CBC4C3C" w14:textId="77777777" w:rsidR="005E7A85" w:rsidRDefault="005E7A85" w:rsidP="005E7A85">
      <w:pPr>
        <w:pStyle w:val="CommentText"/>
      </w:pPr>
      <w:r>
        <w:rPr>
          <w:rStyle w:val="CommentReference"/>
        </w:rPr>
        <w:annotationRef/>
      </w:r>
      <w:r>
        <w:t>Methods are already before results?</w:t>
      </w:r>
    </w:p>
  </w:comment>
  <w:comment w:id="660" w:author="Vijay Dhanasekaran" w:date="2018-04-17T11:37:00Z" w:initials="VJ">
    <w:p w14:paraId="0EC59821" w14:textId="77777777" w:rsidR="005E7A85" w:rsidRDefault="005E7A85" w:rsidP="005E7A85">
      <w:pPr>
        <w:pStyle w:val="CommentText"/>
      </w:pPr>
      <w:r>
        <w:rPr>
          <w:rStyle w:val="CommentReference"/>
        </w:rPr>
        <w:annotationRef/>
      </w:r>
      <w:r>
        <w:rPr>
          <w:rStyle w:val="CommentReference"/>
        </w:rPr>
        <w:t>M</w:t>
      </w:r>
      <w:r>
        <w:t xml:space="preserve">ove methods to the end (before results). </w:t>
      </w:r>
    </w:p>
  </w:comment>
  <w:comment w:id="673" w:author="Almaz Bailey" w:date="2018-04-17T13:43:00Z" w:initials="AB">
    <w:p w14:paraId="4D69E70E" w14:textId="77777777" w:rsidR="005E7A85" w:rsidRDefault="005E7A85" w:rsidP="005E7A85">
      <w:pPr>
        <w:pStyle w:val="CommentText"/>
      </w:pPr>
      <w:r>
        <w:rPr>
          <w:rStyle w:val="CommentReference"/>
        </w:rPr>
        <w:annotationRef/>
      </w:r>
      <w:r>
        <w:t>check this</w:t>
      </w:r>
    </w:p>
  </w:comment>
  <w:comment w:id="679" w:author="Vijay Dhanasekaran" w:date="2018-04-17T10:31:00Z" w:initials="VJ">
    <w:p w14:paraId="72D1DF59" w14:textId="77777777" w:rsidR="005E7A85" w:rsidRDefault="005E7A85" w:rsidP="005E7A85">
      <w:pPr>
        <w:pStyle w:val="CommentText"/>
      </w:pPr>
      <w:r>
        <w:rPr>
          <w:rStyle w:val="CommentReference"/>
        </w:rPr>
        <w:annotationRef/>
      </w:r>
      <w:r>
        <w:t xml:space="preserve">Try to incorporate final dataset </w:t>
      </w:r>
      <w:proofErr w:type="gramStart"/>
      <w:r>
        <w:t>sizes  within</w:t>
      </w:r>
      <w:proofErr w:type="gramEnd"/>
      <w:r>
        <w:t xml:space="preserve"> the paragraph. </w:t>
      </w:r>
    </w:p>
  </w:comment>
  <w:comment w:id="682" w:author="Almaz Bailey" w:date="2018-04-16T07:30:00Z" w:initials="AB">
    <w:p w14:paraId="78723C4F" w14:textId="77777777" w:rsidR="005E7A85" w:rsidRDefault="005E7A85" w:rsidP="005E7A85">
      <w:pPr>
        <w:pStyle w:val="CommentText"/>
      </w:pPr>
      <w:r>
        <w:rPr>
          <w:rStyle w:val="CommentReference"/>
        </w:rPr>
        <w:annotationRef/>
      </w:r>
      <w:r>
        <w:t>Will need to alter the numbers after all of the sequences are fixed</w:t>
      </w:r>
    </w:p>
  </w:comment>
  <w:comment w:id="683" w:author="Vijay Dhanasekaran" w:date="2018-04-17T10:26:00Z" w:initials="VJ">
    <w:p w14:paraId="5180A0F4" w14:textId="77777777" w:rsidR="005E7A85" w:rsidRDefault="005E7A85" w:rsidP="005E7A85">
      <w:pPr>
        <w:pStyle w:val="CommentText"/>
      </w:pPr>
      <w:r>
        <w:rPr>
          <w:rStyle w:val="CommentReference"/>
        </w:rPr>
        <w:annotationRef/>
      </w:r>
      <w:r>
        <w:t>Also delineate the numbers from Singapore</w:t>
      </w:r>
    </w:p>
    <w:p w14:paraId="4EAB8D07" w14:textId="77777777" w:rsidR="005E7A85" w:rsidRDefault="005E7A85" w:rsidP="005E7A85">
      <w:pPr>
        <w:pStyle w:val="CommentText"/>
      </w:pPr>
    </w:p>
    <w:p w14:paraId="264E1DF6" w14:textId="77777777" w:rsidR="005E7A85" w:rsidRDefault="005E7A85" w:rsidP="005E7A85">
      <w:pPr>
        <w:pStyle w:val="CommentText"/>
      </w:pPr>
      <w:r>
        <w:t>e.g. 512/1928</w:t>
      </w:r>
    </w:p>
  </w:comment>
  <w:comment w:id="791" w:author="Vijay Dhanasekaran" w:date="2018-04-17T10:38:00Z" w:initials="VJ">
    <w:p w14:paraId="1DE026BC" w14:textId="77777777" w:rsidR="005E7A85" w:rsidRDefault="005E7A85" w:rsidP="005E7A85">
      <w:pPr>
        <w:pStyle w:val="CommentText"/>
      </w:pPr>
      <w:r>
        <w:rPr>
          <w:rStyle w:val="CommentReference"/>
        </w:rPr>
        <w:annotationRef/>
      </w:r>
      <w:r>
        <w:t>Include best-fit nucleiotide substitution model in Table 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124D6" w15:done="0"/>
  <w15:commentEx w15:paraId="65869E63" w15:done="0"/>
  <w15:commentEx w15:paraId="470C9B40" w15:done="0"/>
  <w15:commentEx w15:paraId="352C0696" w15:done="0"/>
  <w15:commentEx w15:paraId="743EC8AE" w15:done="0"/>
  <w15:commentEx w15:paraId="0E947F12" w15:done="0"/>
  <w15:commentEx w15:paraId="03719F99" w15:done="0"/>
  <w15:commentEx w15:paraId="65F21439" w15:paraIdParent="03719F99" w15:done="0"/>
  <w15:commentEx w15:paraId="61128DC1" w15:done="0"/>
  <w15:commentEx w15:paraId="73874A8F" w15:done="0"/>
  <w15:commentEx w15:paraId="44DDB4FF" w15:done="0"/>
  <w15:commentEx w15:paraId="66C27589" w15:done="0"/>
  <w15:commentEx w15:paraId="3E336ED0" w15:done="0"/>
  <w15:commentEx w15:paraId="39046362" w15:done="0"/>
  <w15:commentEx w15:paraId="42E2DAC9" w15:done="0"/>
  <w15:commentEx w15:paraId="78658648" w15:done="0"/>
  <w15:commentEx w15:paraId="69DD76A2" w15:done="0"/>
  <w15:commentEx w15:paraId="6CBC4C3C" w15:done="0"/>
  <w15:commentEx w15:paraId="0EC59821" w15:done="0"/>
  <w15:commentEx w15:paraId="4D69E70E" w15:done="0"/>
  <w15:commentEx w15:paraId="72D1DF59" w15:done="0"/>
  <w15:commentEx w15:paraId="78723C4F" w15:done="0"/>
  <w15:commentEx w15:paraId="264E1DF6" w15:paraIdParent="78723C4F" w15:done="0"/>
  <w15:commentEx w15:paraId="1DE026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jay Dhanasekaran">
    <w15:presenceInfo w15:providerId="None" w15:userId="Vijay Dhanasek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revisionView w:markup="0"/>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mmu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x52e0tlxppfbe0ta8vra2mrtdtv5t9sxsz&quot;&gt;Masters Library&lt;record-ids&gt;&lt;item&gt;121&lt;/item&gt;&lt;item&gt;185&lt;/item&gt;&lt;item&gt;187&lt;/item&gt;&lt;item&gt;194&lt;/item&gt;&lt;item&gt;195&lt;/item&gt;&lt;item&gt;196&lt;/item&gt;&lt;item&gt;198&lt;/item&gt;&lt;item&gt;199&lt;/item&gt;&lt;item&gt;200&lt;/item&gt;&lt;item&gt;202&lt;/item&gt;&lt;item&gt;204&lt;/item&gt;&lt;item&gt;206&lt;/item&gt;&lt;item&gt;207&lt;/item&gt;&lt;item&gt;208&lt;/item&gt;&lt;item&gt;209&lt;/item&gt;&lt;item&gt;211&lt;/item&gt;&lt;item&gt;212&lt;/item&gt;&lt;item&gt;213&lt;/item&gt;&lt;item&gt;216&lt;/item&gt;&lt;item&gt;217&lt;/item&gt;&lt;item&gt;219&lt;/item&gt;&lt;item&gt;222&lt;/item&gt;&lt;item&gt;241&lt;/item&gt;&lt;item&gt;243&lt;/item&gt;&lt;item&gt;247&lt;/item&gt;&lt;item&gt;251&lt;/item&gt;&lt;item&gt;257&lt;/item&gt;&lt;item&gt;307&lt;/item&gt;&lt;item&gt;308&lt;/item&gt;&lt;item&gt;310&lt;/item&gt;&lt;item&gt;313&lt;/item&gt;&lt;item&gt;329&lt;/item&gt;&lt;item&gt;330&lt;/item&gt;&lt;item&gt;331&lt;/item&gt;&lt;item&gt;332&lt;/item&gt;&lt;item&gt;334&lt;/item&gt;&lt;item&gt;335&lt;/item&gt;&lt;item&gt;336&lt;/item&gt;&lt;item&gt;340&lt;/item&gt;&lt;item&gt;344&lt;/item&gt;&lt;item&gt;348&lt;/item&gt;&lt;item&gt;353&lt;/item&gt;&lt;item&gt;355&lt;/item&gt;&lt;item&gt;358&lt;/item&gt;&lt;item&gt;359&lt;/item&gt;&lt;item&gt;361&lt;/item&gt;&lt;item&gt;362&lt;/item&gt;&lt;item&gt;364&lt;/item&gt;&lt;item&gt;366&lt;/item&gt;&lt;item&gt;367&lt;/item&gt;&lt;item&gt;371&lt;/item&gt;&lt;item&gt;372&lt;/item&gt;&lt;item&gt;374&lt;/item&gt;&lt;item&gt;375&lt;/item&gt;&lt;item&gt;376&lt;/item&gt;&lt;item&gt;377&lt;/item&gt;&lt;item&gt;383&lt;/item&gt;&lt;item&gt;384&lt;/item&gt;&lt;item&gt;385&lt;/item&gt;&lt;item&gt;386&lt;/item&gt;&lt;/record-ids&gt;&lt;/item&gt;&lt;/Libraries&gt;"/>
  </w:docVars>
  <w:rsids>
    <w:rsidRoot w:val="00D567D5"/>
    <w:rsid w:val="000E20C2"/>
    <w:rsid w:val="001A429B"/>
    <w:rsid w:val="001A4A00"/>
    <w:rsid w:val="001C2645"/>
    <w:rsid w:val="001D0AE7"/>
    <w:rsid w:val="001E0EAC"/>
    <w:rsid w:val="001E4940"/>
    <w:rsid w:val="001F3D6D"/>
    <w:rsid w:val="002B74BC"/>
    <w:rsid w:val="002C590D"/>
    <w:rsid w:val="002D3768"/>
    <w:rsid w:val="002E1714"/>
    <w:rsid w:val="002E5A9C"/>
    <w:rsid w:val="002E7E25"/>
    <w:rsid w:val="002F2AC0"/>
    <w:rsid w:val="00385DA5"/>
    <w:rsid w:val="00395A1F"/>
    <w:rsid w:val="003A5553"/>
    <w:rsid w:val="003B4B43"/>
    <w:rsid w:val="003B5A61"/>
    <w:rsid w:val="004235B9"/>
    <w:rsid w:val="0048284A"/>
    <w:rsid w:val="004D6FC5"/>
    <w:rsid w:val="004E05C6"/>
    <w:rsid w:val="0056257E"/>
    <w:rsid w:val="005B6DFD"/>
    <w:rsid w:val="005C0C42"/>
    <w:rsid w:val="005E7A85"/>
    <w:rsid w:val="00603827"/>
    <w:rsid w:val="00690136"/>
    <w:rsid w:val="006A02AA"/>
    <w:rsid w:val="00700EDA"/>
    <w:rsid w:val="00786A55"/>
    <w:rsid w:val="007923B9"/>
    <w:rsid w:val="007C6536"/>
    <w:rsid w:val="007F0249"/>
    <w:rsid w:val="008550E1"/>
    <w:rsid w:val="0086769C"/>
    <w:rsid w:val="008C19E6"/>
    <w:rsid w:val="008D5765"/>
    <w:rsid w:val="00941758"/>
    <w:rsid w:val="0094336F"/>
    <w:rsid w:val="00976DAF"/>
    <w:rsid w:val="009863BA"/>
    <w:rsid w:val="009C26AF"/>
    <w:rsid w:val="009E0084"/>
    <w:rsid w:val="00A227C6"/>
    <w:rsid w:val="00A86381"/>
    <w:rsid w:val="00AF0D55"/>
    <w:rsid w:val="00B00001"/>
    <w:rsid w:val="00B35EB4"/>
    <w:rsid w:val="00B61D8D"/>
    <w:rsid w:val="00BA705D"/>
    <w:rsid w:val="00C04B21"/>
    <w:rsid w:val="00CC1FDB"/>
    <w:rsid w:val="00CE6B05"/>
    <w:rsid w:val="00D3504B"/>
    <w:rsid w:val="00D567D5"/>
    <w:rsid w:val="00D63998"/>
    <w:rsid w:val="00D95006"/>
    <w:rsid w:val="00E32650"/>
    <w:rsid w:val="00E34D3E"/>
    <w:rsid w:val="00E4541D"/>
    <w:rsid w:val="00E544AF"/>
    <w:rsid w:val="00E77F0A"/>
    <w:rsid w:val="00EE0914"/>
    <w:rsid w:val="00F45395"/>
    <w:rsid w:val="00F8089A"/>
    <w:rsid w:val="00FC614B"/>
    <w:rsid w:val="00FD0D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5E6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67D5"/>
  </w:style>
  <w:style w:type="paragraph" w:styleId="Heading1">
    <w:name w:val="heading 1"/>
    <w:basedOn w:val="Normal"/>
    <w:next w:val="Normal"/>
    <w:link w:val="Heading1Char"/>
    <w:uiPriority w:val="9"/>
    <w:qFormat/>
    <w:rsid w:val="00D567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2A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A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F2A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2A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F2AC0"/>
    <w:rPr>
      <w:color w:val="0000FF" w:themeColor="hyperlink"/>
      <w:u w:val="single"/>
    </w:rPr>
  </w:style>
  <w:style w:type="table" w:styleId="TableGrid">
    <w:name w:val="Table Grid"/>
    <w:basedOn w:val="TableNormal"/>
    <w:uiPriority w:val="59"/>
    <w:rsid w:val="002F2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F2AC0"/>
    <w:rPr>
      <w:sz w:val="18"/>
      <w:szCs w:val="18"/>
    </w:rPr>
  </w:style>
  <w:style w:type="paragraph" w:styleId="CommentText">
    <w:name w:val="annotation text"/>
    <w:basedOn w:val="Normal"/>
    <w:link w:val="CommentTextChar"/>
    <w:uiPriority w:val="99"/>
    <w:semiHidden/>
    <w:unhideWhenUsed/>
    <w:rsid w:val="002F2AC0"/>
  </w:style>
  <w:style w:type="character" w:customStyle="1" w:styleId="CommentTextChar">
    <w:name w:val="Comment Text Char"/>
    <w:basedOn w:val="DefaultParagraphFont"/>
    <w:link w:val="CommentText"/>
    <w:uiPriority w:val="99"/>
    <w:semiHidden/>
    <w:rsid w:val="002F2AC0"/>
  </w:style>
  <w:style w:type="paragraph" w:styleId="CommentSubject">
    <w:name w:val="annotation subject"/>
    <w:basedOn w:val="CommentText"/>
    <w:next w:val="CommentText"/>
    <w:link w:val="CommentSubjectChar"/>
    <w:uiPriority w:val="99"/>
    <w:semiHidden/>
    <w:unhideWhenUsed/>
    <w:rsid w:val="002F2AC0"/>
    <w:rPr>
      <w:b/>
      <w:bCs/>
      <w:sz w:val="20"/>
      <w:szCs w:val="20"/>
    </w:rPr>
  </w:style>
  <w:style w:type="character" w:customStyle="1" w:styleId="CommentSubjectChar">
    <w:name w:val="Comment Subject Char"/>
    <w:basedOn w:val="CommentTextChar"/>
    <w:link w:val="CommentSubject"/>
    <w:uiPriority w:val="99"/>
    <w:semiHidden/>
    <w:rsid w:val="002F2AC0"/>
    <w:rPr>
      <w:b/>
      <w:bCs/>
      <w:sz w:val="20"/>
      <w:szCs w:val="20"/>
    </w:rPr>
  </w:style>
  <w:style w:type="paragraph" w:styleId="BalloonText">
    <w:name w:val="Balloon Text"/>
    <w:basedOn w:val="Normal"/>
    <w:link w:val="BalloonTextChar"/>
    <w:uiPriority w:val="99"/>
    <w:semiHidden/>
    <w:unhideWhenUsed/>
    <w:rsid w:val="002F2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AC0"/>
    <w:rPr>
      <w:rFonts w:ascii="Lucida Grande" w:hAnsi="Lucida Grande" w:cs="Lucida Grande"/>
      <w:sz w:val="18"/>
      <w:szCs w:val="18"/>
    </w:rPr>
  </w:style>
  <w:style w:type="paragraph" w:customStyle="1" w:styleId="EndNoteBibliography">
    <w:name w:val="EndNote Bibliography"/>
    <w:basedOn w:val="Normal"/>
    <w:rsid w:val="00A86381"/>
    <w:rPr>
      <w:rFonts w:ascii="Cambria" w:hAnsi="Cambria"/>
      <w:lang w:val="en-US"/>
    </w:rPr>
  </w:style>
  <w:style w:type="paragraph" w:styleId="Caption">
    <w:name w:val="caption"/>
    <w:basedOn w:val="Normal"/>
    <w:next w:val="Normal"/>
    <w:uiPriority w:val="35"/>
    <w:unhideWhenUsed/>
    <w:qFormat/>
    <w:rsid w:val="001A429B"/>
    <w:pPr>
      <w:spacing w:after="200"/>
    </w:pPr>
    <w:rPr>
      <w:b/>
      <w:bCs/>
      <w:color w:val="4F81BD" w:themeColor="accent1"/>
      <w:sz w:val="18"/>
      <w:szCs w:val="18"/>
    </w:rPr>
  </w:style>
  <w:style w:type="paragraph" w:styleId="Revision">
    <w:name w:val="Revision"/>
    <w:hidden/>
    <w:uiPriority w:val="99"/>
    <w:semiHidden/>
    <w:rsid w:val="00F45395"/>
  </w:style>
  <w:style w:type="character" w:styleId="FollowedHyperlink">
    <w:name w:val="FollowedHyperlink"/>
    <w:basedOn w:val="DefaultParagraphFont"/>
    <w:uiPriority w:val="99"/>
    <w:semiHidden/>
    <w:unhideWhenUsed/>
    <w:rsid w:val="00F45395"/>
    <w:rPr>
      <w:color w:val="800080" w:themeColor="followedHyperlink"/>
      <w:u w:val="single"/>
    </w:rPr>
  </w:style>
  <w:style w:type="paragraph" w:customStyle="1" w:styleId="EndNoteBibliographyTitle">
    <w:name w:val="EndNote Bibliography Title"/>
    <w:basedOn w:val="Normal"/>
    <w:rsid w:val="00F45395"/>
    <w:pPr>
      <w:jc w:val="center"/>
    </w:pPr>
    <w:rPr>
      <w:rFonts w:ascii="Cambria" w:hAnsi="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17160194"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EF5E9F5-8BC6-D148-A99D-46D64A638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12161</Words>
  <Characters>69318</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 Bailey</dc:creator>
  <cp:keywords/>
  <dc:description/>
  <cp:lastModifiedBy>Vijay Dhanasekaran</cp:lastModifiedBy>
  <cp:revision>2</cp:revision>
  <dcterms:created xsi:type="dcterms:W3CDTF">2018-05-01T04:54:00Z</dcterms:created>
  <dcterms:modified xsi:type="dcterms:W3CDTF">2018-05-01T04:54:00Z</dcterms:modified>
</cp:coreProperties>
</file>